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990" w:rsidRDefault="009255BD" w:rsidP="00162990">
      <w:r>
        <w:rPr>
          <w:noProof/>
          <w:lang w:eastAsia="ja-JP"/>
        </w:rPr>
        <w:drawing>
          <wp:anchor distT="0" distB="0" distL="114300" distR="114300" simplePos="0" relativeHeight="251664384" behindDoc="0" locked="0" layoutInCell="1" allowOverlap="1">
            <wp:simplePos x="0" y="0"/>
            <wp:positionH relativeFrom="column">
              <wp:posOffset>3672840</wp:posOffset>
            </wp:positionH>
            <wp:positionV relativeFrom="paragraph">
              <wp:posOffset>-900430</wp:posOffset>
            </wp:positionV>
            <wp:extent cx="1908000" cy="2767158"/>
            <wp:effectExtent l="0" t="0" r="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8000" cy="2767158"/>
                    </a:xfrm>
                    <a:prstGeom prst="rect">
                      <a:avLst/>
                    </a:prstGeom>
                  </pic:spPr>
                </pic:pic>
              </a:graphicData>
            </a:graphic>
          </wp:anchor>
        </w:drawing>
      </w:r>
    </w:p>
    <w:p w:rsidR="00162990" w:rsidRDefault="00162990" w:rsidP="00162990"/>
    <w:p w:rsidR="00162990" w:rsidRDefault="00162990" w:rsidP="00162990"/>
    <w:p w:rsidR="00162990" w:rsidRDefault="00162990" w:rsidP="00162990"/>
    <w:p w:rsidR="00162990" w:rsidRDefault="00162990" w:rsidP="00162990"/>
    <w:p w:rsidR="00162990" w:rsidRDefault="00162990" w:rsidP="00162990"/>
    <w:p w:rsidR="00162990" w:rsidRPr="001215AF" w:rsidRDefault="00162990" w:rsidP="00162990"/>
    <w:p w:rsidR="00162990" w:rsidRDefault="00162990" w:rsidP="00162990"/>
    <w:p w:rsidR="009D35CE" w:rsidRPr="001215AF" w:rsidRDefault="009D35CE" w:rsidP="00162990"/>
    <w:p w:rsidR="00162990" w:rsidRPr="00C123E5" w:rsidRDefault="00DD2980" w:rsidP="00A14D17">
      <w:pPr>
        <w:spacing w:line="240" w:lineRule="auto"/>
        <w:rPr>
          <w:b/>
          <w:sz w:val="60"/>
          <w:szCs w:val="60"/>
        </w:rPr>
      </w:pPr>
      <w:r>
        <w:rPr>
          <w:b/>
          <w:noProof/>
          <w:sz w:val="60"/>
          <w:szCs w:val="60"/>
          <w:lang w:eastAsia="ja-JP"/>
        </w:rPr>
        <mc:AlternateContent>
          <mc:Choice Requires="wps">
            <w:drawing>
              <wp:anchor distT="4294967295" distB="4294967295" distL="114300" distR="114300" simplePos="0" relativeHeight="251660288" behindDoc="0" locked="0" layoutInCell="1" allowOverlap="1">
                <wp:simplePos x="0" y="0"/>
                <wp:positionH relativeFrom="margin">
                  <wp:align>left</wp:align>
                </wp:positionH>
                <wp:positionV relativeFrom="paragraph">
                  <wp:posOffset>378394</wp:posOffset>
                </wp:positionV>
                <wp:extent cx="5572125" cy="0"/>
                <wp:effectExtent l="0" t="0" r="28575" b="19050"/>
                <wp:wrapNone/>
                <wp:docPr id="30"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21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CA0452" id="8 Conector recto" o:spid="_x0000_s1026" style="position:absolute;z-index:25166028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9.8pt" to="438.7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" strokecolor="black [3213]" strokeweight="1.5pt">
                <o:lock v:ext="edit" shapetype="f"/>
                <w10:wrap anchorx="margin"/>
              </v:line>
            </w:pict>
          </mc:Fallback>
        </mc:AlternateContent>
      </w:r>
      <w:r w:rsidR="00162990" w:rsidRPr="00C123E5">
        <w:rPr>
          <w:b/>
          <w:sz w:val="60"/>
          <w:szCs w:val="60"/>
        </w:rPr>
        <w:t>FACULTAD DE INGENIERÍA</w:t>
      </w:r>
    </w:p>
    <w:p w:rsidR="00162990" w:rsidRPr="00C123E5" w:rsidRDefault="00162990" w:rsidP="00A14D17">
      <w:pPr>
        <w:spacing w:line="240" w:lineRule="auto"/>
        <w:rPr>
          <w:sz w:val="28"/>
          <w:szCs w:val="30"/>
        </w:rPr>
      </w:pPr>
      <w:r w:rsidRPr="00C123E5">
        <w:rPr>
          <w:sz w:val="28"/>
          <w:szCs w:val="30"/>
        </w:rPr>
        <w:t xml:space="preserve">CARRERA DE INGENIERÍA </w:t>
      </w:r>
      <w:r w:rsidR="00C25A6F">
        <w:rPr>
          <w:sz w:val="28"/>
          <w:szCs w:val="30"/>
        </w:rPr>
        <w:t>DE</w:t>
      </w:r>
      <w:r w:rsidRPr="00C123E5">
        <w:rPr>
          <w:sz w:val="28"/>
          <w:szCs w:val="30"/>
        </w:rPr>
        <w:t xml:space="preserve"> SISTEMAS COMPUTACIONALES</w:t>
      </w:r>
    </w:p>
    <w:p w:rsidR="00162990" w:rsidRPr="00C123E5" w:rsidRDefault="00162990" w:rsidP="00162990"/>
    <w:p w:rsidR="00162990" w:rsidRPr="00C123E5" w:rsidRDefault="00DD2980" w:rsidP="00162990">
      <w:r>
        <w:rPr>
          <w:noProof/>
          <w:lang w:eastAsia="ja-JP"/>
        </w:rPr>
        <mc:AlternateContent>
          <mc:Choice Requires="wps">
            <w:drawing>
              <wp:anchor distT="0" distB="0" distL="114300" distR="114300" simplePos="0" relativeHeight="251659264" behindDoc="0" locked="0" layoutInCell="1" allowOverlap="1">
                <wp:simplePos x="0" y="0"/>
                <wp:positionH relativeFrom="column">
                  <wp:posOffset>-99060</wp:posOffset>
                </wp:positionH>
                <wp:positionV relativeFrom="paragraph">
                  <wp:posOffset>135890</wp:posOffset>
                </wp:positionV>
                <wp:extent cx="5772150" cy="20669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066925"/>
                        </a:xfrm>
                        <a:prstGeom prst="rect">
                          <a:avLst/>
                        </a:prstGeom>
                        <a:noFill/>
                        <a:ln w="9525">
                          <a:noFill/>
                          <a:miter lim="800000"/>
                          <a:headEnd/>
                          <a:tailEnd/>
                        </a:ln>
                      </wps:spPr>
                      <wps:txbx>
                        <w:txbxContent>
                          <w:p w:rsidR="00034C56" w:rsidRPr="00C123E5" w:rsidRDefault="00034C56" w:rsidP="00A14D17">
                            <w:pPr>
                              <w:spacing w:after="0" w:line="240" w:lineRule="auto"/>
                              <w:rPr>
                                <w:rFonts w:cs="Arial"/>
                                <w:sz w:val="38"/>
                                <w:szCs w:val="38"/>
                              </w:rPr>
                            </w:pPr>
                            <w:r w:rsidRPr="00235492">
                              <w:rPr>
                                <w:rFonts w:cs="Arial"/>
                                <w:sz w:val="38"/>
                                <w:szCs w:val="38"/>
                              </w:rPr>
                              <w:t>“</w:t>
                            </w:r>
                            <w:r w:rsidRPr="00BA466C">
                              <w:rPr>
                                <w:rFonts w:cs="Arial"/>
                                <w:b/>
                                <w:sz w:val="38"/>
                                <w:szCs w:val="38"/>
                              </w:rPr>
                              <w:t>SOLUCIÓN MÓVIL PARA LA MEJORA DE LA SEGURIDAD Y TIEMPO DE RESPUESTA EN EL PEDIDO DE TAXI MEDIANTE EL USO DEL GPS EN DISPOSITIVOS ANDROID PARA LA EMPRESA NEW TAKCI</w:t>
                            </w:r>
                            <w:r w:rsidRPr="00235492">
                              <w:rPr>
                                <w:rFonts w:cs="Arial"/>
                                <w:b/>
                                <w:sz w:val="38"/>
                                <w:szCs w:val="38"/>
                              </w:rPr>
                              <w:t>”</w:t>
                            </w:r>
                            <w:r w:rsidRPr="00235492">
                              <w:rPr>
                                <w:rFonts w:cs="Arial"/>
                                <w:sz w:val="38"/>
                                <w:szCs w:val="3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7.8pt;margin-top:10.7pt;width:454.5pt;height:16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" filled="f" stroked="f">
                <v:textbox>
                  <w:txbxContent>
                    <w:p w:rsidR="00034C56" w:rsidRPr="00C123E5" w:rsidRDefault="00034C56" w:rsidP="00A14D17">
                      <w:pPr>
                        <w:spacing w:after="0" w:line="240" w:lineRule="auto"/>
                        <w:rPr>
                          <w:rFonts w:cs="Arial"/>
                          <w:sz w:val="38"/>
                          <w:szCs w:val="38"/>
                        </w:rPr>
                      </w:pPr>
                      <w:r w:rsidRPr="00235492">
                        <w:rPr>
                          <w:rFonts w:cs="Arial"/>
                          <w:sz w:val="38"/>
                          <w:szCs w:val="38"/>
                        </w:rPr>
                        <w:t>“</w:t>
                      </w:r>
                      <w:r w:rsidRPr="00BA466C">
                        <w:rPr>
                          <w:rFonts w:cs="Arial"/>
                          <w:b/>
                          <w:sz w:val="38"/>
                          <w:szCs w:val="38"/>
                        </w:rPr>
                        <w:t>SOLUCIÓN MÓVIL PARA LA MEJORA DE LA SEGURIDAD Y TIEMPO DE RESPUESTA EN EL PEDIDO DE TAXI MEDIANTE EL USO DEL GPS EN DISPOSITIVOS ANDROID PARA LA EMPRESA NEW TAKCI</w:t>
                      </w:r>
                      <w:r w:rsidRPr="00235492">
                        <w:rPr>
                          <w:rFonts w:cs="Arial"/>
                          <w:b/>
                          <w:sz w:val="38"/>
                          <w:szCs w:val="38"/>
                        </w:rPr>
                        <w:t>”</w:t>
                      </w:r>
                      <w:r w:rsidRPr="00235492">
                        <w:rPr>
                          <w:rFonts w:cs="Arial"/>
                          <w:sz w:val="38"/>
                          <w:szCs w:val="38"/>
                        </w:rPr>
                        <w:t xml:space="preserve"> </w:t>
                      </w:r>
                    </w:p>
                  </w:txbxContent>
                </v:textbox>
              </v:shape>
            </w:pict>
          </mc:Fallback>
        </mc:AlternateContent>
      </w:r>
    </w:p>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A14D17">
      <w:pPr>
        <w:spacing w:line="240" w:lineRule="auto"/>
        <w:rPr>
          <w:rFonts w:cs="Arial"/>
          <w:sz w:val="32"/>
        </w:rPr>
      </w:pPr>
      <w:r w:rsidRPr="00C123E5">
        <w:rPr>
          <w:rFonts w:cs="Arial"/>
          <w:sz w:val="32"/>
        </w:rPr>
        <w:t>Tesis para optar el título profesional de:</w:t>
      </w:r>
    </w:p>
    <w:p w:rsidR="00162990" w:rsidRPr="00C123E5" w:rsidRDefault="00162990" w:rsidP="00A14D17">
      <w:pPr>
        <w:spacing w:line="240" w:lineRule="auto"/>
        <w:rPr>
          <w:rFonts w:cs="Arial"/>
          <w:b/>
          <w:sz w:val="31"/>
          <w:szCs w:val="31"/>
        </w:rPr>
      </w:pPr>
      <w:r w:rsidRPr="00C123E5">
        <w:rPr>
          <w:rFonts w:cs="Arial"/>
          <w:b/>
          <w:sz w:val="31"/>
          <w:szCs w:val="31"/>
        </w:rPr>
        <w:t xml:space="preserve">Ingeniero </w:t>
      </w:r>
      <w:r w:rsidR="00C25A6F">
        <w:rPr>
          <w:rFonts w:cs="Arial"/>
          <w:b/>
          <w:sz w:val="31"/>
          <w:szCs w:val="31"/>
        </w:rPr>
        <w:t>de</w:t>
      </w:r>
      <w:r w:rsidRPr="00C123E5">
        <w:rPr>
          <w:rFonts w:cs="Arial"/>
          <w:b/>
          <w:sz w:val="31"/>
          <w:szCs w:val="31"/>
        </w:rPr>
        <w:t xml:space="preserve"> Sistemas Computacionales</w:t>
      </w:r>
    </w:p>
    <w:p w:rsidR="00162990" w:rsidRPr="00C123E5" w:rsidRDefault="00162990" w:rsidP="00162990"/>
    <w:p w:rsidR="00162990" w:rsidRPr="00C123E5" w:rsidRDefault="00162990" w:rsidP="00162990"/>
    <w:p w:rsidR="00162990" w:rsidRPr="00C123E5" w:rsidRDefault="00162990" w:rsidP="00A14D17">
      <w:pPr>
        <w:spacing w:line="240" w:lineRule="auto"/>
        <w:jc w:val="right"/>
        <w:rPr>
          <w:rFonts w:cs="Arial"/>
          <w:b/>
          <w:sz w:val="31"/>
          <w:szCs w:val="31"/>
        </w:rPr>
      </w:pPr>
      <w:r w:rsidRPr="00C123E5">
        <w:rPr>
          <w:rFonts w:cs="Arial"/>
          <w:b/>
          <w:sz w:val="31"/>
          <w:szCs w:val="31"/>
        </w:rPr>
        <w:t>Autor(es):</w:t>
      </w:r>
    </w:p>
    <w:p w:rsidR="00162990" w:rsidRPr="00C123E5" w:rsidRDefault="00B35B32" w:rsidP="00A14D17">
      <w:pPr>
        <w:spacing w:line="240" w:lineRule="auto"/>
        <w:jc w:val="right"/>
        <w:rPr>
          <w:rFonts w:cs="Arial"/>
          <w:sz w:val="32"/>
        </w:rPr>
      </w:pPr>
      <w:r w:rsidRPr="00C123E5">
        <w:rPr>
          <w:rFonts w:cs="Arial"/>
          <w:sz w:val="32"/>
        </w:rPr>
        <w:t xml:space="preserve">Br. </w:t>
      </w:r>
      <w:r w:rsidR="00235492">
        <w:rPr>
          <w:rFonts w:cs="Arial"/>
          <w:sz w:val="32"/>
        </w:rPr>
        <w:t xml:space="preserve">Freddy </w:t>
      </w:r>
      <w:proofErr w:type="spellStart"/>
      <w:r w:rsidR="00235492">
        <w:rPr>
          <w:rFonts w:cs="Arial"/>
          <w:sz w:val="32"/>
        </w:rPr>
        <w:t>Alessandro</w:t>
      </w:r>
      <w:proofErr w:type="spellEnd"/>
      <w:r w:rsidR="00235492">
        <w:rPr>
          <w:rFonts w:cs="Arial"/>
          <w:sz w:val="32"/>
        </w:rPr>
        <w:t xml:space="preserve"> García </w:t>
      </w:r>
      <w:proofErr w:type="spellStart"/>
      <w:r w:rsidR="00235492">
        <w:rPr>
          <w:rFonts w:cs="Arial"/>
          <w:sz w:val="32"/>
        </w:rPr>
        <w:t>García</w:t>
      </w:r>
      <w:proofErr w:type="spellEnd"/>
    </w:p>
    <w:p w:rsidR="00162990" w:rsidRPr="00C123E5" w:rsidRDefault="00162990" w:rsidP="00162990"/>
    <w:p w:rsidR="00162990" w:rsidRPr="00C123E5" w:rsidRDefault="00162990" w:rsidP="00A14D17">
      <w:pPr>
        <w:spacing w:line="240" w:lineRule="auto"/>
        <w:jc w:val="right"/>
        <w:rPr>
          <w:rFonts w:cs="Arial"/>
          <w:b/>
          <w:sz w:val="31"/>
          <w:szCs w:val="31"/>
        </w:rPr>
      </w:pPr>
      <w:r w:rsidRPr="00C123E5">
        <w:rPr>
          <w:rFonts w:cs="Arial"/>
          <w:b/>
          <w:sz w:val="31"/>
          <w:szCs w:val="31"/>
        </w:rPr>
        <w:t>Asesor:</w:t>
      </w:r>
    </w:p>
    <w:p w:rsidR="00162990" w:rsidRPr="00C123E5" w:rsidRDefault="00B35B32" w:rsidP="00A14D17">
      <w:pPr>
        <w:spacing w:line="240" w:lineRule="auto"/>
        <w:jc w:val="right"/>
        <w:rPr>
          <w:rFonts w:cs="Arial"/>
          <w:sz w:val="32"/>
        </w:rPr>
      </w:pPr>
      <w:r w:rsidRPr="00C123E5">
        <w:rPr>
          <w:rFonts w:cs="Arial"/>
          <w:sz w:val="32"/>
        </w:rPr>
        <w:t xml:space="preserve">Ing. </w:t>
      </w:r>
      <w:r w:rsidR="00235492">
        <w:rPr>
          <w:rFonts w:cs="Arial"/>
          <w:sz w:val="32"/>
        </w:rPr>
        <w:t xml:space="preserve">Alex Llerena </w:t>
      </w:r>
      <w:r w:rsidR="0087129B">
        <w:rPr>
          <w:rFonts w:cs="Arial"/>
          <w:sz w:val="32"/>
        </w:rPr>
        <w:t>Rodríguez</w:t>
      </w:r>
    </w:p>
    <w:p w:rsidR="00162990" w:rsidRPr="00C123E5" w:rsidRDefault="00162990" w:rsidP="00162990"/>
    <w:p w:rsidR="00162990" w:rsidRPr="00536381" w:rsidRDefault="00B77622" w:rsidP="00A14D17">
      <w:pPr>
        <w:spacing w:line="240" w:lineRule="auto"/>
        <w:jc w:val="right"/>
        <w:rPr>
          <w:b/>
          <w:sz w:val="31"/>
          <w:szCs w:val="31"/>
        </w:rPr>
      </w:pPr>
      <w:r w:rsidRPr="00536381">
        <w:rPr>
          <w:b/>
          <w:sz w:val="31"/>
          <w:szCs w:val="31"/>
        </w:rPr>
        <w:t xml:space="preserve">Trujillo </w:t>
      </w:r>
      <w:r w:rsidR="00162990" w:rsidRPr="00536381">
        <w:rPr>
          <w:b/>
          <w:sz w:val="31"/>
          <w:szCs w:val="31"/>
        </w:rPr>
        <w:t xml:space="preserve">– </w:t>
      </w:r>
      <w:r w:rsidRPr="00536381">
        <w:rPr>
          <w:b/>
          <w:sz w:val="31"/>
          <w:szCs w:val="31"/>
        </w:rPr>
        <w:t>Perú</w:t>
      </w:r>
    </w:p>
    <w:p w:rsidR="00162990" w:rsidRPr="00536381" w:rsidRDefault="00162990" w:rsidP="00A14D17">
      <w:pPr>
        <w:spacing w:line="240" w:lineRule="auto"/>
        <w:jc w:val="right"/>
        <w:rPr>
          <w:b/>
          <w:sz w:val="31"/>
          <w:szCs w:val="31"/>
          <w:u w:val="single"/>
        </w:rPr>
      </w:pPr>
      <w:r w:rsidRPr="00536381">
        <w:rPr>
          <w:b/>
          <w:sz w:val="31"/>
          <w:szCs w:val="31"/>
        </w:rPr>
        <w:t>201</w:t>
      </w:r>
      <w:r w:rsidR="00235492">
        <w:rPr>
          <w:b/>
          <w:sz w:val="31"/>
          <w:szCs w:val="31"/>
        </w:rPr>
        <w:t>5</w:t>
      </w:r>
    </w:p>
    <w:p w:rsidR="00162990" w:rsidRPr="00CD35FD" w:rsidRDefault="00162990" w:rsidP="000D3F44">
      <w:pPr>
        <w:pStyle w:val="Puesto"/>
      </w:pPr>
      <w:bookmarkStart w:id="0" w:name="_Toc387424847"/>
      <w:r w:rsidRPr="000D3F44">
        <w:lastRenderedPageBreak/>
        <w:t>APROBACIÓN</w:t>
      </w:r>
      <w:r w:rsidRPr="00CD35FD">
        <w:t xml:space="preserve"> DE LA TESIS</w:t>
      </w:r>
      <w:bookmarkEnd w:id="0"/>
    </w:p>
    <w:p w:rsidR="00162990" w:rsidRPr="00193F8A" w:rsidRDefault="00162990" w:rsidP="00162990">
      <w:pPr>
        <w:rPr>
          <w:rFonts w:cs="Arial"/>
        </w:rPr>
      </w:pPr>
    </w:p>
    <w:p w:rsidR="00C123E5" w:rsidRDefault="00C123E5" w:rsidP="00C123E5">
      <w:pPr>
        <w:tabs>
          <w:tab w:val="center" w:pos="4252"/>
        </w:tabs>
        <w:rPr>
          <w:rFonts w:cs="Arial"/>
        </w:rPr>
      </w:pPr>
      <w:r w:rsidRPr="00C123E5">
        <w:rPr>
          <w:rFonts w:cs="Arial"/>
          <w:sz w:val="20"/>
        </w:rPr>
        <w:t>El</w:t>
      </w:r>
      <w:r w:rsidR="00235492">
        <w:rPr>
          <w:rFonts w:cs="Arial"/>
          <w:sz w:val="20"/>
        </w:rPr>
        <w:t xml:space="preserve"> </w:t>
      </w:r>
      <w:r w:rsidRPr="00C123E5">
        <w:rPr>
          <w:rFonts w:cs="Arial"/>
          <w:sz w:val="20"/>
        </w:rPr>
        <w:t xml:space="preserve">asesor y los miembros del jurado evaluador asignados, </w:t>
      </w:r>
      <w:r w:rsidRPr="00A06077">
        <w:rPr>
          <w:rFonts w:cs="Arial"/>
          <w:b/>
          <w:sz w:val="20"/>
        </w:rPr>
        <w:t>APRUEBA</w:t>
      </w:r>
      <w:r w:rsidR="004B6528">
        <w:rPr>
          <w:rFonts w:cs="Arial"/>
          <w:b/>
          <w:sz w:val="20"/>
        </w:rPr>
        <w:t>N</w:t>
      </w:r>
      <w:r w:rsidRPr="00C123E5">
        <w:rPr>
          <w:rFonts w:cs="Arial"/>
          <w:sz w:val="20"/>
        </w:rPr>
        <w:t xml:space="preserve"> la tesis desarrollada por el Bachiller </w:t>
      </w:r>
      <w:r w:rsidR="00235492">
        <w:rPr>
          <w:rFonts w:cs="Arial"/>
          <w:b/>
          <w:sz w:val="20"/>
        </w:rPr>
        <w:t xml:space="preserve">Freddy </w:t>
      </w:r>
      <w:proofErr w:type="spellStart"/>
      <w:r w:rsidR="00235492">
        <w:rPr>
          <w:rFonts w:cs="Arial"/>
          <w:b/>
          <w:sz w:val="20"/>
        </w:rPr>
        <w:t>Alessandro</w:t>
      </w:r>
      <w:proofErr w:type="spellEnd"/>
      <w:r w:rsidR="00235492">
        <w:rPr>
          <w:rFonts w:cs="Arial"/>
          <w:b/>
          <w:sz w:val="20"/>
        </w:rPr>
        <w:t xml:space="preserve"> García </w:t>
      </w:r>
      <w:proofErr w:type="spellStart"/>
      <w:r w:rsidR="00235492">
        <w:rPr>
          <w:rFonts w:cs="Arial"/>
          <w:b/>
          <w:sz w:val="20"/>
        </w:rPr>
        <w:t>Garc</w:t>
      </w:r>
      <w:r w:rsidR="004B6528">
        <w:rPr>
          <w:rFonts w:cs="Arial"/>
          <w:b/>
          <w:sz w:val="20"/>
        </w:rPr>
        <w:t>í</w:t>
      </w:r>
      <w:r w:rsidR="00235492">
        <w:rPr>
          <w:rFonts w:cs="Arial"/>
          <w:b/>
          <w:sz w:val="20"/>
        </w:rPr>
        <w:t>a</w:t>
      </w:r>
      <w:proofErr w:type="spellEnd"/>
      <w:r w:rsidRPr="00C123E5">
        <w:rPr>
          <w:rFonts w:cs="Arial"/>
          <w:sz w:val="20"/>
        </w:rPr>
        <w:t>, denominada:</w:t>
      </w:r>
    </w:p>
    <w:p w:rsidR="00162990" w:rsidRDefault="00DD2980" w:rsidP="00162990">
      <w:pPr>
        <w:rPr>
          <w:rFonts w:cs="Arial"/>
        </w:rPr>
      </w:pPr>
      <w:r>
        <w:rPr>
          <w:noProof/>
          <w:lang w:eastAsia="ja-JP"/>
        </w:rPr>
        <mc:AlternateContent>
          <mc:Choice Requires="wps">
            <w:drawing>
              <wp:anchor distT="0" distB="0" distL="114300" distR="114300" simplePos="0" relativeHeight="251663360" behindDoc="0" locked="0" layoutInCell="1" allowOverlap="1">
                <wp:simplePos x="0" y="0"/>
                <wp:positionH relativeFrom="column">
                  <wp:posOffset>-99060</wp:posOffset>
                </wp:positionH>
                <wp:positionV relativeFrom="paragraph">
                  <wp:posOffset>168275</wp:posOffset>
                </wp:positionV>
                <wp:extent cx="5772150" cy="1447800"/>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47800"/>
                        </a:xfrm>
                        <a:prstGeom prst="rect">
                          <a:avLst/>
                        </a:prstGeom>
                        <a:noFill/>
                        <a:ln w="9525">
                          <a:noFill/>
                          <a:miter lim="800000"/>
                          <a:headEnd/>
                          <a:tailEnd/>
                        </a:ln>
                      </wps:spPr>
                      <wps:txbx>
                        <w:txbxContent>
                          <w:p w:rsidR="00034C56" w:rsidRPr="00424637" w:rsidRDefault="00034C56" w:rsidP="00235492">
                            <w:pPr>
                              <w:jc w:val="center"/>
                              <w:rPr>
                                <w:rFonts w:cs="Arial"/>
                              </w:rPr>
                            </w:pPr>
                            <w:r w:rsidRPr="00235492">
                              <w:rPr>
                                <w:rFonts w:cs="Arial"/>
                                <w:b/>
                              </w:rPr>
                              <w:t>“</w:t>
                            </w:r>
                            <w:r w:rsidR="000B7DCA" w:rsidRPr="000B7DCA">
                              <w:rPr>
                                <w:rFonts w:cs="Arial"/>
                                <w:b/>
                              </w:rPr>
                              <w:t>SOLUCIÓN MÓVIL PARA LA MEJORA DE LA SEGURIDAD Y TIEMPO DE RESPUESTA EN EL PEDIDO DE TAXI MEDIANTE EL USO DEL GPS EN DISPOSITIVOS ANDROID PARA LA EMPRESA NEW TAKCI</w:t>
                            </w:r>
                            <w:r w:rsidRPr="00235492">
                              <w:rPr>
                                <w:rFonts w:cs="Arial"/>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8pt;margin-top:13.25pt;width:454.5pt;height:1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" filled="f" stroked="f">
                <v:textbox>
                  <w:txbxContent>
                    <w:p w:rsidR="00034C56" w:rsidRPr="00424637" w:rsidRDefault="00034C56" w:rsidP="00235492">
                      <w:pPr>
                        <w:jc w:val="center"/>
                        <w:rPr>
                          <w:rFonts w:cs="Arial"/>
                        </w:rPr>
                      </w:pPr>
                      <w:r w:rsidRPr="00235492">
                        <w:rPr>
                          <w:rFonts w:cs="Arial"/>
                          <w:b/>
                        </w:rPr>
                        <w:t>“</w:t>
                      </w:r>
                      <w:r w:rsidR="000B7DCA" w:rsidRPr="000B7DCA">
                        <w:rPr>
                          <w:rFonts w:cs="Arial"/>
                          <w:b/>
                        </w:rPr>
                        <w:t>SOLUCIÓN MÓVIL PARA LA MEJORA DE LA SEGURIDAD Y TIEMPO DE RESPUESTA EN EL PEDIDO DE TAXI MEDIANTE EL USO DEL GPS EN DISPOSITIVOS ANDROID PARA LA EMPRESA NEW TAKCI</w:t>
                      </w:r>
                      <w:r w:rsidRPr="00235492">
                        <w:rPr>
                          <w:rFonts w:cs="Arial"/>
                          <w:b/>
                        </w:rPr>
                        <w:t>”</w:t>
                      </w:r>
                    </w:p>
                  </w:txbxContent>
                </v:textbox>
              </v:shape>
            </w:pict>
          </mc:Fallback>
        </mc:AlternateContent>
      </w: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tbl>
      <w:tblPr>
        <w:tblStyle w:val="Tablaconcuadrcula"/>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162990" w:rsidTr="008E640E">
        <w:trPr>
          <w:trHeight w:val="723"/>
          <w:jc w:val="center"/>
        </w:trPr>
        <w:tc>
          <w:tcPr>
            <w:tcW w:w="4928" w:type="dxa"/>
            <w:vAlign w:val="center"/>
          </w:tcPr>
          <w:p w:rsidR="00162990" w:rsidRDefault="00162990" w:rsidP="008E640E">
            <w:pPr>
              <w:jc w:val="center"/>
              <w:rPr>
                <w:rFonts w:cs="Arial"/>
                <w:color w:val="000000" w:themeColor="text1"/>
              </w:rPr>
            </w:pPr>
            <w:r w:rsidRPr="00CF4F92">
              <w:rPr>
                <w:rFonts w:cs="Arial"/>
                <w:color w:val="000000" w:themeColor="text1"/>
              </w:rPr>
              <w:t xml:space="preserve">Ing. </w:t>
            </w:r>
            <w:r w:rsidR="00235492">
              <w:rPr>
                <w:rFonts w:cs="Arial"/>
                <w:color w:val="000000" w:themeColor="text1"/>
              </w:rPr>
              <w:t xml:space="preserve">Alex Llerena </w:t>
            </w:r>
            <w:r w:rsidR="0087129B">
              <w:rPr>
                <w:rFonts w:cs="Arial"/>
                <w:color w:val="000000" w:themeColor="text1"/>
              </w:rPr>
              <w:t>Rodríguez</w:t>
            </w:r>
          </w:p>
          <w:p w:rsidR="00162990" w:rsidRDefault="00162990" w:rsidP="008E640E">
            <w:pPr>
              <w:jc w:val="center"/>
              <w:rPr>
                <w:rFonts w:cs="Arial"/>
              </w:rPr>
            </w:pPr>
            <w:r>
              <w:rPr>
                <w:rFonts w:cs="Arial"/>
                <w:b/>
                <w:color w:val="000000" w:themeColor="text1"/>
              </w:rPr>
              <w:t>ASESOR</w:t>
            </w:r>
          </w:p>
        </w:tc>
      </w:tr>
    </w:tbl>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tbl>
      <w:tblPr>
        <w:tblStyle w:val="Tablaconcuadrcula"/>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162990" w:rsidTr="008E640E">
        <w:trPr>
          <w:trHeight w:val="723"/>
          <w:jc w:val="center"/>
        </w:trPr>
        <w:tc>
          <w:tcPr>
            <w:tcW w:w="4928" w:type="dxa"/>
            <w:vAlign w:val="center"/>
          </w:tcPr>
          <w:p w:rsidR="00162990" w:rsidRDefault="00162990" w:rsidP="008E640E">
            <w:pPr>
              <w:jc w:val="center"/>
              <w:rPr>
                <w:rFonts w:cs="Arial"/>
                <w:color w:val="000000" w:themeColor="text1"/>
              </w:rPr>
            </w:pPr>
            <w:r w:rsidRPr="00CF4F92">
              <w:rPr>
                <w:rFonts w:cs="Arial"/>
                <w:color w:val="000000" w:themeColor="text1"/>
              </w:rPr>
              <w:t xml:space="preserve">Ing. </w:t>
            </w:r>
            <w:r>
              <w:rPr>
                <w:rFonts w:cs="Arial"/>
                <w:color w:val="000000" w:themeColor="text1"/>
              </w:rPr>
              <w:t>Nombres y Apellidos</w:t>
            </w:r>
          </w:p>
          <w:p w:rsidR="00162990" w:rsidRDefault="00162990" w:rsidP="008E640E">
            <w:pPr>
              <w:jc w:val="center"/>
              <w:rPr>
                <w:rFonts w:cs="Arial"/>
                <w:b/>
                <w:color w:val="000000" w:themeColor="text1"/>
              </w:rPr>
            </w:pPr>
            <w:r w:rsidRPr="00CF4F92">
              <w:rPr>
                <w:rFonts w:cs="Arial"/>
                <w:b/>
                <w:color w:val="000000" w:themeColor="text1"/>
              </w:rPr>
              <w:t>JURADO</w:t>
            </w:r>
          </w:p>
          <w:p w:rsidR="00162990" w:rsidRDefault="00162990" w:rsidP="008E640E">
            <w:pPr>
              <w:jc w:val="center"/>
              <w:rPr>
                <w:rFonts w:cs="Arial"/>
              </w:rPr>
            </w:pPr>
            <w:r w:rsidRPr="00942ADA">
              <w:rPr>
                <w:rFonts w:cs="Arial"/>
                <w:b/>
                <w:color w:val="000000" w:themeColor="text1"/>
                <w:sz w:val="16"/>
              </w:rPr>
              <w:t>PRESIDENTE</w:t>
            </w:r>
          </w:p>
        </w:tc>
      </w:tr>
    </w:tbl>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tbl>
      <w:tblPr>
        <w:tblStyle w:val="Tablaconcuadrcula"/>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162990" w:rsidTr="008E640E">
        <w:trPr>
          <w:trHeight w:val="723"/>
          <w:jc w:val="center"/>
        </w:trPr>
        <w:tc>
          <w:tcPr>
            <w:tcW w:w="4928" w:type="dxa"/>
            <w:vAlign w:val="center"/>
          </w:tcPr>
          <w:p w:rsidR="00162990" w:rsidRDefault="00162990" w:rsidP="008E640E">
            <w:pPr>
              <w:jc w:val="center"/>
              <w:rPr>
                <w:rFonts w:cs="Arial"/>
                <w:color w:val="000000" w:themeColor="text1"/>
              </w:rPr>
            </w:pPr>
            <w:r w:rsidRPr="00CF4F92">
              <w:rPr>
                <w:rFonts w:cs="Arial"/>
                <w:color w:val="000000" w:themeColor="text1"/>
              </w:rPr>
              <w:t xml:space="preserve">Ing. </w:t>
            </w:r>
            <w:r>
              <w:rPr>
                <w:rFonts w:cs="Arial"/>
                <w:color w:val="000000" w:themeColor="text1"/>
              </w:rPr>
              <w:t>Nombres y Apellidos</w:t>
            </w:r>
          </w:p>
          <w:p w:rsidR="00162990" w:rsidRDefault="00162990" w:rsidP="008E640E">
            <w:pPr>
              <w:jc w:val="center"/>
              <w:rPr>
                <w:rFonts w:cs="Arial"/>
              </w:rPr>
            </w:pPr>
            <w:r w:rsidRPr="00CF4F92">
              <w:rPr>
                <w:rFonts w:cs="Arial"/>
                <w:b/>
                <w:color w:val="000000" w:themeColor="text1"/>
              </w:rPr>
              <w:t>JURADO</w:t>
            </w:r>
          </w:p>
        </w:tc>
      </w:tr>
    </w:tbl>
    <w:p w:rsidR="00162990" w:rsidRDefault="00162990" w:rsidP="00162990">
      <w:pPr>
        <w:rPr>
          <w:rFonts w:cs="Arial"/>
        </w:rPr>
      </w:pPr>
    </w:p>
    <w:p w:rsidR="00162990" w:rsidRPr="008C341A" w:rsidRDefault="00162990" w:rsidP="00162990">
      <w:pPr>
        <w:rPr>
          <w:rFonts w:cs="Arial"/>
        </w:rPr>
      </w:pPr>
    </w:p>
    <w:p w:rsidR="00162990" w:rsidRDefault="00162990" w:rsidP="00162990">
      <w:pPr>
        <w:rPr>
          <w:rFonts w:cs="Arial"/>
        </w:rPr>
      </w:pPr>
    </w:p>
    <w:tbl>
      <w:tblPr>
        <w:tblStyle w:val="Tablaconcuadrcula"/>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162990" w:rsidTr="008E640E">
        <w:trPr>
          <w:trHeight w:val="723"/>
          <w:jc w:val="center"/>
        </w:trPr>
        <w:tc>
          <w:tcPr>
            <w:tcW w:w="4928" w:type="dxa"/>
            <w:vAlign w:val="center"/>
          </w:tcPr>
          <w:p w:rsidR="00162990" w:rsidRDefault="00162990" w:rsidP="008E640E">
            <w:pPr>
              <w:jc w:val="center"/>
              <w:rPr>
                <w:rFonts w:cs="Arial"/>
                <w:color w:val="000000" w:themeColor="text1"/>
              </w:rPr>
            </w:pPr>
            <w:r w:rsidRPr="00CF4F92">
              <w:rPr>
                <w:rFonts w:cs="Arial"/>
                <w:color w:val="000000" w:themeColor="text1"/>
              </w:rPr>
              <w:t xml:space="preserve">Ing. </w:t>
            </w:r>
            <w:r>
              <w:rPr>
                <w:rFonts w:cs="Arial"/>
                <w:color w:val="000000" w:themeColor="text1"/>
              </w:rPr>
              <w:t>Nombres y Apellidos</w:t>
            </w:r>
          </w:p>
          <w:p w:rsidR="00162990" w:rsidRDefault="00162990" w:rsidP="008E640E">
            <w:pPr>
              <w:jc w:val="center"/>
              <w:rPr>
                <w:rFonts w:cs="Arial"/>
              </w:rPr>
            </w:pPr>
            <w:r w:rsidRPr="00FD1AC6">
              <w:rPr>
                <w:rFonts w:cs="Arial"/>
                <w:b/>
                <w:color w:val="000000" w:themeColor="text1"/>
              </w:rPr>
              <w:t>JURADO</w:t>
            </w:r>
          </w:p>
        </w:tc>
      </w:tr>
    </w:tbl>
    <w:p w:rsidR="008E7D97" w:rsidRDefault="008E7D97" w:rsidP="00162990">
      <w:r>
        <w:br w:type="page"/>
      </w:r>
    </w:p>
    <w:p w:rsidR="00375D11" w:rsidRPr="00CD35FD" w:rsidRDefault="00375D11" w:rsidP="00375D11">
      <w:pPr>
        <w:pStyle w:val="Puesto"/>
      </w:pPr>
      <w:bookmarkStart w:id="1" w:name="_Toc379497329"/>
      <w:bookmarkStart w:id="2" w:name="_Toc387424848"/>
      <w:r>
        <w:lastRenderedPageBreak/>
        <w:t>DEDICATORI</w:t>
      </w:r>
      <w:bookmarkEnd w:id="1"/>
      <w:r>
        <w:t>A</w:t>
      </w:r>
      <w:bookmarkEnd w:id="2"/>
    </w:p>
    <w:p w:rsidR="00375D11" w:rsidRPr="00193F8A" w:rsidRDefault="00375D11" w:rsidP="00375D11">
      <w:pPr>
        <w:rPr>
          <w:rFonts w:cs="Arial"/>
        </w:rPr>
      </w:pPr>
    </w:p>
    <w:p w:rsidR="00375D11" w:rsidRDefault="00375D11" w:rsidP="00375D11"/>
    <w:p w:rsidR="00375D11" w:rsidRDefault="00375D11" w:rsidP="00375D11"/>
    <w:p w:rsidR="00375D11" w:rsidRDefault="00375D11" w:rsidP="00375D11"/>
    <w:p w:rsidR="00375D11" w:rsidRDefault="00375D11" w:rsidP="00375D11"/>
    <w:p w:rsidR="00F01563" w:rsidRDefault="00F01563"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r>
        <w:br w:type="page"/>
      </w:r>
    </w:p>
    <w:p w:rsidR="00375D11" w:rsidRPr="00CD35FD" w:rsidRDefault="00375D11" w:rsidP="00375D11">
      <w:pPr>
        <w:pStyle w:val="Puesto"/>
      </w:pPr>
      <w:bookmarkStart w:id="3" w:name="_Toc379497330"/>
      <w:bookmarkStart w:id="4" w:name="_Toc387424849"/>
      <w:r>
        <w:lastRenderedPageBreak/>
        <w:t>AGRADECIMIENTO</w:t>
      </w:r>
      <w:bookmarkEnd w:id="3"/>
      <w:bookmarkEnd w:id="4"/>
    </w:p>
    <w:p w:rsidR="00375D11" w:rsidRPr="00193F8A" w:rsidRDefault="00375D11" w:rsidP="00375D11">
      <w:pPr>
        <w:rPr>
          <w:rFonts w:cs="Arial"/>
        </w:rPr>
      </w:pPr>
    </w:p>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956F3" w:rsidRDefault="003956F3" w:rsidP="00375D11">
      <w:r>
        <w:br w:type="page"/>
      </w:r>
    </w:p>
    <w:p w:rsidR="00F6419E" w:rsidRPr="00CD35FD" w:rsidRDefault="00F6419E" w:rsidP="00F6419E">
      <w:pPr>
        <w:pStyle w:val="Puesto"/>
      </w:pPr>
      <w:bookmarkStart w:id="5" w:name="_Toc379497334"/>
      <w:bookmarkStart w:id="6" w:name="_Toc387424850"/>
      <w:r>
        <w:lastRenderedPageBreak/>
        <w:t>RESUMEN</w:t>
      </w:r>
      <w:bookmarkEnd w:id="5"/>
      <w:bookmarkEnd w:id="6"/>
    </w:p>
    <w:p w:rsidR="00F6419E" w:rsidRPr="00193F8A" w:rsidRDefault="00F6419E" w:rsidP="00F6419E">
      <w:pPr>
        <w:rPr>
          <w:rFonts w:cs="Arial"/>
        </w:rPr>
      </w:pPr>
    </w:p>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r>
        <w:br w:type="page"/>
      </w:r>
    </w:p>
    <w:p w:rsidR="00F6419E" w:rsidRPr="00CD35FD" w:rsidRDefault="00F6419E" w:rsidP="00F6419E">
      <w:pPr>
        <w:pStyle w:val="Puesto"/>
      </w:pPr>
      <w:bookmarkStart w:id="7" w:name="_Toc379497335"/>
      <w:bookmarkStart w:id="8" w:name="_Toc387424851"/>
      <w:r w:rsidRPr="0051018E">
        <w:rPr>
          <w:lang w:val="es-PE"/>
        </w:rPr>
        <w:lastRenderedPageBreak/>
        <w:t>ABSTRACT</w:t>
      </w:r>
      <w:bookmarkEnd w:id="7"/>
      <w:bookmarkEnd w:id="8"/>
    </w:p>
    <w:p w:rsidR="00F6419E" w:rsidRPr="00193F8A" w:rsidRDefault="00F6419E" w:rsidP="00F6419E">
      <w:pPr>
        <w:rPr>
          <w:rFonts w:cs="Arial"/>
        </w:rPr>
      </w:pPr>
    </w:p>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375D11" w:rsidRDefault="00375D11" w:rsidP="00375D11"/>
    <w:p w:rsidR="00375D11" w:rsidRDefault="00375D11" w:rsidP="00375D11"/>
    <w:p w:rsidR="00375D11" w:rsidRDefault="00375D11" w:rsidP="00375D11">
      <w:r>
        <w:br w:type="page"/>
      </w:r>
    </w:p>
    <w:p w:rsidR="00375D11" w:rsidRPr="00CD35FD" w:rsidRDefault="00375D11" w:rsidP="00375D11">
      <w:pPr>
        <w:pStyle w:val="Puesto"/>
      </w:pPr>
      <w:bookmarkStart w:id="9" w:name="_Toc379497331"/>
      <w:bookmarkStart w:id="10" w:name="_Toc387424852"/>
      <w:r>
        <w:lastRenderedPageBreak/>
        <w:t>ÍNDICE DE CONTENIDOS</w:t>
      </w:r>
      <w:bookmarkEnd w:id="9"/>
      <w:bookmarkEnd w:id="10"/>
    </w:p>
    <w:p w:rsidR="00375D11" w:rsidRPr="00193F8A" w:rsidRDefault="00375D11" w:rsidP="00375D11">
      <w:pPr>
        <w:rPr>
          <w:rFonts w:cs="Arial"/>
        </w:rPr>
      </w:pPr>
    </w:p>
    <w:p w:rsidR="003F7769" w:rsidRDefault="007B5766">
      <w:pPr>
        <w:pStyle w:val="TDC1"/>
        <w:tabs>
          <w:tab w:val="right" w:leader="dot" w:pos="8778"/>
        </w:tabs>
        <w:rPr>
          <w:rFonts w:asciiTheme="minorHAnsi" w:eastAsiaTheme="minorEastAsia" w:hAnsiTheme="minorHAnsi"/>
          <w:b w:val="0"/>
          <w:noProof/>
          <w:lang w:eastAsia="es-PE"/>
        </w:rPr>
      </w:pPr>
      <w:r>
        <w:fldChar w:fldCharType="begin"/>
      </w:r>
      <w:r w:rsidR="00740AAC">
        <w:instrText xml:space="preserve"> TOC \o "1-4" \h \z \t "Título,1" </w:instrText>
      </w:r>
      <w:r>
        <w:fldChar w:fldCharType="separate"/>
      </w:r>
      <w:hyperlink w:anchor="_Toc387424847" w:history="1">
        <w:r w:rsidR="003F7769" w:rsidRPr="00445B56">
          <w:rPr>
            <w:rStyle w:val="Hipervnculo"/>
            <w:noProof/>
          </w:rPr>
          <w:t>APROBACIÓN DE LA TESIS</w:t>
        </w:r>
        <w:r w:rsidR="003F7769">
          <w:rPr>
            <w:noProof/>
            <w:webHidden/>
          </w:rPr>
          <w:tab/>
        </w:r>
        <w:r>
          <w:rPr>
            <w:noProof/>
            <w:webHidden/>
          </w:rPr>
          <w:fldChar w:fldCharType="begin"/>
        </w:r>
        <w:r w:rsidR="003F7769">
          <w:rPr>
            <w:noProof/>
            <w:webHidden/>
          </w:rPr>
          <w:instrText xml:space="preserve"> PAGEREF _Toc387424847 \h </w:instrText>
        </w:r>
        <w:r>
          <w:rPr>
            <w:noProof/>
            <w:webHidden/>
          </w:rPr>
        </w:r>
        <w:r>
          <w:rPr>
            <w:noProof/>
            <w:webHidden/>
          </w:rPr>
          <w:fldChar w:fldCharType="separate"/>
        </w:r>
        <w:r w:rsidR="003F7769">
          <w:rPr>
            <w:noProof/>
            <w:webHidden/>
          </w:rPr>
          <w:t>ii</w:t>
        </w:r>
        <w:r>
          <w:rPr>
            <w:noProof/>
            <w:webHidden/>
          </w:rPr>
          <w:fldChar w:fldCharType="end"/>
        </w:r>
      </w:hyperlink>
    </w:p>
    <w:p w:rsidR="003F7769" w:rsidRDefault="000F0022">
      <w:pPr>
        <w:pStyle w:val="TDC1"/>
        <w:tabs>
          <w:tab w:val="right" w:leader="dot" w:pos="8778"/>
        </w:tabs>
        <w:rPr>
          <w:rFonts w:asciiTheme="minorHAnsi" w:eastAsiaTheme="minorEastAsia" w:hAnsiTheme="minorHAnsi"/>
          <w:b w:val="0"/>
          <w:noProof/>
          <w:lang w:eastAsia="es-PE"/>
        </w:rPr>
      </w:pPr>
      <w:hyperlink w:anchor="_Toc387424848" w:history="1">
        <w:r w:rsidR="003F7769" w:rsidRPr="00445B56">
          <w:rPr>
            <w:rStyle w:val="Hipervnculo"/>
            <w:noProof/>
          </w:rPr>
          <w:t>DEDICATORIA</w:t>
        </w:r>
        <w:r w:rsidR="003F7769">
          <w:rPr>
            <w:noProof/>
            <w:webHidden/>
          </w:rPr>
          <w:tab/>
        </w:r>
        <w:r w:rsidR="007B5766">
          <w:rPr>
            <w:noProof/>
            <w:webHidden/>
          </w:rPr>
          <w:fldChar w:fldCharType="begin"/>
        </w:r>
        <w:r w:rsidR="003F7769">
          <w:rPr>
            <w:noProof/>
            <w:webHidden/>
          </w:rPr>
          <w:instrText xml:space="preserve"> PAGEREF _Toc387424848 \h </w:instrText>
        </w:r>
        <w:r w:rsidR="007B5766">
          <w:rPr>
            <w:noProof/>
            <w:webHidden/>
          </w:rPr>
        </w:r>
        <w:r w:rsidR="007B5766">
          <w:rPr>
            <w:noProof/>
            <w:webHidden/>
          </w:rPr>
          <w:fldChar w:fldCharType="separate"/>
        </w:r>
        <w:r w:rsidR="003F7769">
          <w:rPr>
            <w:noProof/>
            <w:webHidden/>
          </w:rPr>
          <w:t>iii</w:t>
        </w:r>
        <w:r w:rsidR="007B5766">
          <w:rPr>
            <w:noProof/>
            <w:webHidden/>
          </w:rPr>
          <w:fldChar w:fldCharType="end"/>
        </w:r>
      </w:hyperlink>
    </w:p>
    <w:p w:rsidR="003F7769" w:rsidRDefault="000F0022">
      <w:pPr>
        <w:pStyle w:val="TDC1"/>
        <w:tabs>
          <w:tab w:val="right" w:leader="dot" w:pos="8778"/>
        </w:tabs>
        <w:rPr>
          <w:rFonts w:asciiTheme="minorHAnsi" w:eastAsiaTheme="minorEastAsia" w:hAnsiTheme="minorHAnsi"/>
          <w:b w:val="0"/>
          <w:noProof/>
          <w:lang w:eastAsia="es-PE"/>
        </w:rPr>
      </w:pPr>
      <w:hyperlink w:anchor="_Toc387424849" w:history="1">
        <w:r w:rsidR="003F7769" w:rsidRPr="00445B56">
          <w:rPr>
            <w:rStyle w:val="Hipervnculo"/>
            <w:noProof/>
          </w:rPr>
          <w:t>AGRADECIMIENTO</w:t>
        </w:r>
        <w:r w:rsidR="003F7769">
          <w:rPr>
            <w:noProof/>
            <w:webHidden/>
          </w:rPr>
          <w:tab/>
        </w:r>
        <w:r w:rsidR="007B5766">
          <w:rPr>
            <w:noProof/>
            <w:webHidden/>
          </w:rPr>
          <w:fldChar w:fldCharType="begin"/>
        </w:r>
        <w:r w:rsidR="003F7769">
          <w:rPr>
            <w:noProof/>
            <w:webHidden/>
          </w:rPr>
          <w:instrText xml:space="preserve"> PAGEREF _Toc387424849 \h </w:instrText>
        </w:r>
        <w:r w:rsidR="007B5766">
          <w:rPr>
            <w:noProof/>
            <w:webHidden/>
          </w:rPr>
        </w:r>
        <w:r w:rsidR="007B5766">
          <w:rPr>
            <w:noProof/>
            <w:webHidden/>
          </w:rPr>
          <w:fldChar w:fldCharType="separate"/>
        </w:r>
        <w:r w:rsidR="003F7769">
          <w:rPr>
            <w:noProof/>
            <w:webHidden/>
          </w:rPr>
          <w:t>iv</w:t>
        </w:r>
        <w:r w:rsidR="007B5766">
          <w:rPr>
            <w:noProof/>
            <w:webHidden/>
          </w:rPr>
          <w:fldChar w:fldCharType="end"/>
        </w:r>
      </w:hyperlink>
    </w:p>
    <w:p w:rsidR="003F7769" w:rsidRDefault="000F0022">
      <w:pPr>
        <w:pStyle w:val="TDC1"/>
        <w:tabs>
          <w:tab w:val="right" w:leader="dot" w:pos="8778"/>
        </w:tabs>
        <w:rPr>
          <w:rFonts w:asciiTheme="minorHAnsi" w:eastAsiaTheme="minorEastAsia" w:hAnsiTheme="minorHAnsi"/>
          <w:b w:val="0"/>
          <w:noProof/>
          <w:lang w:eastAsia="es-PE"/>
        </w:rPr>
      </w:pPr>
      <w:hyperlink w:anchor="_Toc387424850" w:history="1">
        <w:r w:rsidR="003F7769" w:rsidRPr="00445B56">
          <w:rPr>
            <w:rStyle w:val="Hipervnculo"/>
            <w:noProof/>
          </w:rPr>
          <w:t>RESUMEN</w:t>
        </w:r>
        <w:r w:rsidR="003F7769">
          <w:rPr>
            <w:noProof/>
            <w:webHidden/>
          </w:rPr>
          <w:tab/>
        </w:r>
        <w:r w:rsidR="007B5766">
          <w:rPr>
            <w:noProof/>
            <w:webHidden/>
          </w:rPr>
          <w:fldChar w:fldCharType="begin"/>
        </w:r>
        <w:r w:rsidR="003F7769">
          <w:rPr>
            <w:noProof/>
            <w:webHidden/>
          </w:rPr>
          <w:instrText xml:space="preserve"> PAGEREF _Toc387424850 \h </w:instrText>
        </w:r>
        <w:r w:rsidR="007B5766">
          <w:rPr>
            <w:noProof/>
            <w:webHidden/>
          </w:rPr>
        </w:r>
        <w:r w:rsidR="007B5766">
          <w:rPr>
            <w:noProof/>
            <w:webHidden/>
          </w:rPr>
          <w:fldChar w:fldCharType="separate"/>
        </w:r>
        <w:r w:rsidR="003F7769">
          <w:rPr>
            <w:noProof/>
            <w:webHidden/>
          </w:rPr>
          <w:t>v</w:t>
        </w:r>
        <w:r w:rsidR="007B5766">
          <w:rPr>
            <w:noProof/>
            <w:webHidden/>
          </w:rPr>
          <w:fldChar w:fldCharType="end"/>
        </w:r>
      </w:hyperlink>
    </w:p>
    <w:p w:rsidR="003F7769" w:rsidRDefault="000F0022">
      <w:pPr>
        <w:pStyle w:val="TDC1"/>
        <w:tabs>
          <w:tab w:val="right" w:leader="dot" w:pos="8778"/>
        </w:tabs>
        <w:rPr>
          <w:rFonts w:asciiTheme="minorHAnsi" w:eastAsiaTheme="minorEastAsia" w:hAnsiTheme="minorHAnsi"/>
          <w:b w:val="0"/>
          <w:noProof/>
          <w:lang w:eastAsia="es-PE"/>
        </w:rPr>
      </w:pPr>
      <w:hyperlink w:anchor="_Toc387424851" w:history="1">
        <w:r w:rsidR="003F7769" w:rsidRPr="00445B56">
          <w:rPr>
            <w:rStyle w:val="Hipervnculo"/>
            <w:noProof/>
          </w:rPr>
          <w:t>ABSTRACT</w:t>
        </w:r>
        <w:r w:rsidR="003F7769">
          <w:rPr>
            <w:noProof/>
            <w:webHidden/>
          </w:rPr>
          <w:tab/>
        </w:r>
        <w:r w:rsidR="007B5766">
          <w:rPr>
            <w:noProof/>
            <w:webHidden/>
          </w:rPr>
          <w:fldChar w:fldCharType="begin"/>
        </w:r>
        <w:r w:rsidR="003F7769">
          <w:rPr>
            <w:noProof/>
            <w:webHidden/>
          </w:rPr>
          <w:instrText xml:space="preserve"> PAGEREF _Toc387424851 \h </w:instrText>
        </w:r>
        <w:r w:rsidR="007B5766">
          <w:rPr>
            <w:noProof/>
            <w:webHidden/>
          </w:rPr>
        </w:r>
        <w:r w:rsidR="007B5766">
          <w:rPr>
            <w:noProof/>
            <w:webHidden/>
          </w:rPr>
          <w:fldChar w:fldCharType="separate"/>
        </w:r>
        <w:r w:rsidR="003F7769">
          <w:rPr>
            <w:noProof/>
            <w:webHidden/>
          </w:rPr>
          <w:t>vi</w:t>
        </w:r>
        <w:r w:rsidR="007B5766">
          <w:rPr>
            <w:noProof/>
            <w:webHidden/>
          </w:rPr>
          <w:fldChar w:fldCharType="end"/>
        </w:r>
      </w:hyperlink>
    </w:p>
    <w:p w:rsidR="003F7769" w:rsidRDefault="000F0022">
      <w:pPr>
        <w:pStyle w:val="TDC1"/>
        <w:tabs>
          <w:tab w:val="right" w:leader="dot" w:pos="8778"/>
        </w:tabs>
        <w:rPr>
          <w:rFonts w:asciiTheme="minorHAnsi" w:eastAsiaTheme="minorEastAsia" w:hAnsiTheme="minorHAnsi"/>
          <w:b w:val="0"/>
          <w:noProof/>
          <w:lang w:eastAsia="es-PE"/>
        </w:rPr>
      </w:pPr>
      <w:hyperlink w:anchor="_Toc387424852" w:history="1">
        <w:r w:rsidR="003F7769" w:rsidRPr="00445B56">
          <w:rPr>
            <w:rStyle w:val="Hipervnculo"/>
            <w:noProof/>
          </w:rPr>
          <w:t>ÍNDICE DE CONTENIDOS</w:t>
        </w:r>
        <w:r w:rsidR="003F7769">
          <w:rPr>
            <w:noProof/>
            <w:webHidden/>
          </w:rPr>
          <w:tab/>
        </w:r>
        <w:r w:rsidR="007B5766">
          <w:rPr>
            <w:noProof/>
            <w:webHidden/>
          </w:rPr>
          <w:fldChar w:fldCharType="begin"/>
        </w:r>
        <w:r w:rsidR="003F7769">
          <w:rPr>
            <w:noProof/>
            <w:webHidden/>
          </w:rPr>
          <w:instrText xml:space="preserve"> PAGEREF _Toc387424852 \h </w:instrText>
        </w:r>
        <w:r w:rsidR="007B5766">
          <w:rPr>
            <w:noProof/>
            <w:webHidden/>
          </w:rPr>
        </w:r>
        <w:r w:rsidR="007B5766">
          <w:rPr>
            <w:noProof/>
            <w:webHidden/>
          </w:rPr>
          <w:fldChar w:fldCharType="separate"/>
        </w:r>
        <w:r w:rsidR="003F7769">
          <w:rPr>
            <w:noProof/>
            <w:webHidden/>
          </w:rPr>
          <w:t>vii</w:t>
        </w:r>
        <w:r w:rsidR="007B5766">
          <w:rPr>
            <w:noProof/>
            <w:webHidden/>
          </w:rPr>
          <w:fldChar w:fldCharType="end"/>
        </w:r>
      </w:hyperlink>
    </w:p>
    <w:p w:rsidR="003F7769" w:rsidRDefault="000F0022">
      <w:pPr>
        <w:pStyle w:val="TDC1"/>
        <w:tabs>
          <w:tab w:val="right" w:leader="dot" w:pos="8778"/>
        </w:tabs>
        <w:rPr>
          <w:rFonts w:asciiTheme="minorHAnsi" w:eastAsiaTheme="minorEastAsia" w:hAnsiTheme="minorHAnsi"/>
          <w:b w:val="0"/>
          <w:noProof/>
          <w:lang w:eastAsia="es-PE"/>
        </w:rPr>
      </w:pPr>
      <w:hyperlink w:anchor="_Toc387424853" w:history="1">
        <w:r w:rsidR="003F7769" w:rsidRPr="00445B56">
          <w:rPr>
            <w:rStyle w:val="Hipervnculo"/>
            <w:noProof/>
          </w:rPr>
          <w:t>ÍNDICE DE TABLAS</w:t>
        </w:r>
        <w:r w:rsidR="003F7769">
          <w:rPr>
            <w:noProof/>
            <w:webHidden/>
          </w:rPr>
          <w:tab/>
        </w:r>
        <w:r w:rsidR="007B5766">
          <w:rPr>
            <w:noProof/>
            <w:webHidden/>
          </w:rPr>
          <w:fldChar w:fldCharType="begin"/>
        </w:r>
        <w:r w:rsidR="003F7769">
          <w:rPr>
            <w:noProof/>
            <w:webHidden/>
          </w:rPr>
          <w:instrText xml:space="preserve"> PAGEREF _Toc387424853 \h </w:instrText>
        </w:r>
        <w:r w:rsidR="007B5766">
          <w:rPr>
            <w:noProof/>
            <w:webHidden/>
          </w:rPr>
        </w:r>
        <w:r w:rsidR="007B5766">
          <w:rPr>
            <w:noProof/>
            <w:webHidden/>
          </w:rPr>
          <w:fldChar w:fldCharType="separate"/>
        </w:r>
        <w:r w:rsidR="003F7769">
          <w:rPr>
            <w:noProof/>
            <w:webHidden/>
          </w:rPr>
          <w:t>ix</w:t>
        </w:r>
        <w:r w:rsidR="007B5766">
          <w:rPr>
            <w:noProof/>
            <w:webHidden/>
          </w:rPr>
          <w:fldChar w:fldCharType="end"/>
        </w:r>
      </w:hyperlink>
    </w:p>
    <w:p w:rsidR="003F7769" w:rsidRDefault="000F0022">
      <w:pPr>
        <w:pStyle w:val="TDC1"/>
        <w:tabs>
          <w:tab w:val="right" w:leader="dot" w:pos="8778"/>
        </w:tabs>
        <w:rPr>
          <w:rFonts w:asciiTheme="minorHAnsi" w:eastAsiaTheme="minorEastAsia" w:hAnsiTheme="minorHAnsi"/>
          <w:b w:val="0"/>
          <w:noProof/>
          <w:lang w:eastAsia="es-PE"/>
        </w:rPr>
      </w:pPr>
      <w:hyperlink w:anchor="_Toc387424854" w:history="1">
        <w:r w:rsidR="003F7769" w:rsidRPr="00445B56">
          <w:rPr>
            <w:rStyle w:val="Hipervnculo"/>
            <w:noProof/>
          </w:rPr>
          <w:t>ÍNDICE DE GRÁFICOS</w:t>
        </w:r>
        <w:r w:rsidR="003F7769">
          <w:rPr>
            <w:noProof/>
            <w:webHidden/>
          </w:rPr>
          <w:tab/>
        </w:r>
        <w:r w:rsidR="007B5766">
          <w:rPr>
            <w:noProof/>
            <w:webHidden/>
          </w:rPr>
          <w:fldChar w:fldCharType="begin"/>
        </w:r>
        <w:r w:rsidR="003F7769">
          <w:rPr>
            <w:noProof/>
            <w:webHidden/>
          </w:rPr>
          <w:instrText xml:space="preserve"> PAGEREF _Toc387424854 \h </w:instrText>
        </w:r>
        <w:r w:rsidR="007B5766">
          <w:rPr>
            <w:noProof/>
            <w:webHidden/>
          </w:rPr>
        </w:r>
        <w:r w:rsidR="007B5766">
          <w:rPr>
            <w:noProof/>
            <w:webHidden/>
          </w:rPr>
          <w:fldChar w:fldCharType="separate"/>
        </w:r>
        <w:r w:rsidR="003F7769">
          <w:rPr>
            <w:noProof/>
            <w:webHidden/>
          </w:rPr>
          <w:t>x</w:t>
        </w:r>
        <w:r w:rsidR="007B5766">
          <w:rPr>
            <w:noProof/>
            <w:webHidden/>
          </w:rPr>
          <w:fldChar w:fldCharType="end"/>
        </w:r>
      </w:hyperlink>
    </w:p>
    <w:p w:rsidR="003F7769" w:rsidRDefault="000F0022">
      <w:pPr>
        <w:pStyle w:val="TDC1"/>
        <w:tabs>
          <w:tab w:val="left" w:pos="2665"/>
          <w:tab w:val="right" w:leader="dot" w:pos="8778"/>
        </w:tabs>
        <w:rPr>
          <w:rFonts w:asciiTheme="minorHAnsi" w:eastAsiaTheme="minorEastAsia" w:hAnsiTheme="minorHAnsi"/>
          <w:b w:val="0"/>
          <w:noProof/>
          <w:lang w:eastAsia="es-PE"/>
        </w:rPr>
      </w:pPr>
      <w:hyperlink w:anchor="_Toc387424855" w:history="1">
        <w:r w:rsidR="003F7769" w:rsidRPr="00445B56">
          <w:rPr>
            <w:rStyle w:val="Hipervnculo"/>
            <w:noProof/>
          </w:rPr>
          <w:t>CAPÍTULO 1.</w:t>
        </w:r>
        <w:r w:rsidR="007F13AC">
          <w:rPr>
            <w:rFonts w:asciiTheme="minorHAnsi" w:eastAsiaTheme="minorEastAsia" w:hAnsiTheme="minorHAnsi"/>
            <w:b w:val="0"/>
            <w:noProof/>
            <w:lang w:eastAsia="es-PE"/>
          </w:rPr>
          <w:t xml:space="preserve"> </w:t>
        </w:r>
        <w:r w:rsidR="003F7769" w:rsidRPr="00445B56">
          <w:rPr>
            <w:rStyle w:val="Hipervnculo"/>
            <w:noProof/>
          </w:rPr>
          <w:t>INTRODUCCIÓN</w:t>
        </w:r>
        <w:r w:rsidR="003F7769">
          <w:rPr>
            <w:noProof/>
            <w:webHidden/>
          </w:rPr>
          <w:tab/>
        </w:r>
        <w:r w:rsidR="007B5766">
          <w:rPr>
            <w:noProof/>
            <w:webHidden/>
          </w:rPr>
          <w:fldChar w:fldCharType="begin"/>
        </w:r>
        <w:r w:rsidR="003F7769">
          <w:rPr>
            <w:noProof/>
            <w:webHidden/>
          </w:rPr>
          <w:instrText xml:space="preserve"> PAGEREF _Toc387424855 \h </w:instrText>
        </w:r>
        <w:r w:rsidR="007B5766">
          <w:rPr>
            <w:noProof/>
            <w:webHidden/>
          </w:rPr>
        </w:r>
        <w:r w:rsidR="007B5766">
          <w:rPr>
            <w:noProof/>
            <w:webHidden/>
          </w:rPr>
          <w:fldChar w:fldCharType="separate"/>
        </w:r>
        <w:r w:rsidR="003F7769">
          <w:rPr>
            <w:noProof/>
            <w:webHidden/>
          </w:rPr>
          <w:t>1</w:t>
        </w:r>
        <w:r w:rsidR="007B5766">
          <w:rPr>
            <w:noProof/>
            <w:webHidden/>
          </w:rPr>
          <w:fldChar w:fldCharType="end"/>
        </w:r>
      </w:hyperlink>
    </w:p>
    <w:p w:rsidR="003F7769" w:rsidRDefault="000F0022">
      <w:pPr>
        <w:pStyle w:val="TDC2"/>
        <w:rPr>
          <w:rFonts w:asciiTheme="minorHAnsi" w:eastAsiaTheme="minorEastAsia" w:hAnsiTheme="minorHAnsi"/>
          <w:noProof/>
          <w:lang w:eastAsia="es-PE"/>
        </w:rPr>
      </w:pPr>
      <w:hyperlink w:anchor="_Toc387424856" w:history="1">
        <w:r w:rsidR="003F7769" w:rsidRPr="00445B56">
          <w:rPr>
            <w:rStyle w:val="Hipervnculo"/>
            <w:noProof/>
          </w:rPr>
          <w:t>1.1.</w:t>
        </w:r>
        <w:r w:rsidR="003F7769">
          <w:rPr>
            <w:rFonts w:asciiTheme="minorHAnsi" w:eastAsiaTheme="minorEastAsia" w:hAnsiTheme="minorHAnsi"/>
            <w:noProof/>
            <w:lang w:eastAsia="es-PE"/>
          </w:rPr>
          <w:tab/>
        </w:r>
        <w:r w:rsidR="003F7769" w:rsidRPr="00445B56">
          <w:rPr>
            <w:rStyle w:val="Hipervnculo"/>
            <w:noProof/>
          </w:rPr>
          <w:t>Realidad problemática</w:t>
        </w:r>
        <w:r w:rsidR="003F7769">
          <w:rPr>
            <w:noProof/>
            <w:webHidden/>
          </w:rPr>
          <w:tab/>
        </w:r>
        <w:r w:rsidR="007B5766">
          <w:rPr>
            <w:noProof/>
            <w:webHidden/>
          </w:rPr>
          <w:fldChar w:fldCharType="begin"/>
        </w:r>
        <w:r w:rsidR="003F7769">
          <w:rPr>
            <w:noProof/>
            <w:webHidden/>
          </w:rPr>
          <w:instrText xml:space="preserve"> PAGEREF _Toc387424856 \h </w:instrText>
        </w:r>
        <w:r w:rsidR="007B5766">
          <w:rPr>
            <w:noProof/>
            <w:webHidden/>
          </w:rPr>
        </w:r>
        <w:r w:rsidR="007B5766">
          <w:rPr>
            <w:noProof/>
            <w:webHidden/>
          </w:rPr>
          <w:fldChar w:fldCharType="separate"/>
        </w:r>
        <w:r w:rsidR="003F7769">
          <w:rPr>
            <w:noProof/>
            <w:webHidden/>
          </w:rPr>
          <w:t>1</w:t>
        </w:r>
        <w:r w:rsidR="007B5766">
          <w:rPr>
            <w:noProof/>
            <w:webHidden/>
          </w:rPr>
          <w:fldChar w:fldCharType="end"/>
        </w:r>
      </w:hyperlink>
    </w:p>
    <w:p w:rsidR="003F7769" w:rsidRDefault="000F0022">
      <w:pPr>
        <w:pStyle w:val="TDC2"/>
        <w:rPr>
          <w:rFonts w:asciiTheme="minorHAnsi" w:eastAsiaTheme="minorEastAsia" w:hAnsiTheme="minorHAnsi"/>
          <w:noProof/>
          <w:lang w:eastAsia="es-PE"/>
        </w:rPr>
      </w:pPr>
      <w:hyperlink w:anchor="_Toc387424857" w:history="1">
        <w:r w:rsidR="003F7769" w:rsidRPr="00445B56">
          <w:rPr>
            <w:rStyle w:val="Hipervnculo"/>
            <w:noProof/>
          </w:rPr>
          <w:t>1.2.</w:t>
        </w:r>
        <w:r w:rsidR="003F7769">
          <w:rPr>
            <w:rFonts w:asciiTheme="minorHAnsi" w:eastAsiaTheme="minorEastAsia" w:hAnsiTheme="minorHAnsi"/>
            <w:noProof/>
            <w:lang w:eastAsia="es-PE"/>
          </w:rPr>
          <w:tab/>
        </w:r>
        <w:r w:rsidR="003F7769" w:rsidRPr="00445B56">
          <w:rPr>
            <w:rStyle w:val="Hipervnculo"/>
            <w:noProof/>
          </w:rPr>
          <w:t>Formulación del problema</w:t>
        </w:r>
        <w:r w:rsidR="003F7769">
          <w:rPr>
            <w:noProof/>
            <w:webHidden/>
          </w:rPr>
          <w:tab/>
        </w:r>
        <w:r w:rsidR="007B5766">
          <w:rPr>
            <w:noProof/>
            <w:webHidden/>
          </w:rPr>
          <w:fldChar w:fldCharType="begin"/>
        </w:r>
        <w:r w:rsidR="003F7769">
          <w:rPr>
            <w:noProof/>
            <w:webHidden/>
          </w:rPr>
          <w:instrText xml:space="preserve"> PAGEREF _Toc387424857 \h </w:instrText>
        </w:r>
        <w:r w:rsidR="007B5766">
          <w:rPr>
            <w:noProof/>
            <w:webHidden/>
          </w:rPr>
        </w:r>
        <w:r w:rsidR="007B5766">
          <w:rPr>
            <w:noProof/>
            <w:webHidden/>
          </w:rPr>
          <w:fldChar w:fldCharType="separate"/>
        </w:r>
        <w:r w:rsidR="003F7769">
          <w:rPr>
            <w:noProof/>
            <w:webHidden/>
          </w:rPr>
          <w:t>1</w:t>
        </w:r>
        <w:r w:rsidR="007B5766">
          <w:rPr>
            <w:noProof/>
            <w:webHidden/>
          </w:rPr>
          <w:fldChar w:fldCharType="end"/>
        </w:r>
      </w:hyperlink>
    </w:p>
    <w:p w:rsidR="003F7769" w:rsidRDefault="000F0022">
      <w:pPr>
        <w:pStyle w:val="TDC2"/>
        <w:rPr>
          <w:rFonts w:asciiTheme="minorHAnsi" w:eastAsiaTheme="minorEastAsia" w:hAnsiTheme="minorHAnsi"/>
          <w:noProof/>
          <w:lang w:eastAsia="es-PE"/>
        </w:rPr>
      </w:pPr>
      <w:hyperlink w:anchor="_Toc387424858" w:history="1">
        <w:r w:rsidR="003F7769" w:rsidRPr="00445B56">
          <w:rPr>
            <w:rStyle w:val="Hipervnculo"/>
            <w:noProof/>
          </w:rPr>
          <w:t>1.3.</w:t>
        </w:r>
        <w:r w:rsidR="003F7769">
          <w:rPr>
            <w:rFonts w:asciiTheme="minorHAnsi" w:eastAsiaTheme="minorEastAsia" w:hAnsiTheme="minorHAnsi"/>
            <w:noProof/>
            <w:lang w:eastAsia="es-PE"/>
          </w:rPr>
          <w:tab/>
        </w:r>
        <w:r w:rsidR="003F7769" w:rsidRPr="00445B56">
          <w:rPr>
            <w:rStyle w:val="Hipervnculo"/>
            <w:noProof/>
          </w:rPr>
          <w:t>Justificación</w:t>
        </w:r>
        <w:r w:rsidR="003F7769">
          <w:rPr>
            <w:noProof/>
            <w:webHidden/>
          </w:rPr>
          <w:tab/>
        </w:r>
        <w:r w:rsidR="007B5766">
          <w:rPr>
            <w:noProof/>
            <w:webHidden/>
          </w:rPr>
          <w:fldChar w:fldCharType="begin"/>
        </w:r>
        <w:r w:rsidR="003F7769">
          <w:rPr>
            <w:noProof/>
            <w:webHidden/>
          </w:rPr>
          <w:instrText xml:space="preserve"> PAGEREF _Toc387424858 \h </w:instrText>
        </w:r>
        <w:r w:rsidR="007B5766">
          <w:rPr>
            <w:noProof/>
            <w:webHidden/>
          </w:rPr>
        </w:r>
        <w:r w:rsidR="007B5766">
          <w:rPr>
            <w:noProof/>
            <w:webHidden/>
          </w:rPr>
          <w:fldChar w:fldCharType="separate"/>
        </w:r>
        <w:r w:rsidR="003F7769">
          <w:rPr>
            <w:noProof/>
            <w:webHidden/>
          </w:rPr>
          <w:t>1</w:t>
        </w:r>
        <w:r w:rsidR="007B5766">
          <w:rPr>
            <w:noProof/>
            <w:webHidden/>
          </w:rPr>
          <w:fldChar w:fldCharType="end"/>
        </w:r>
      </w:hyperlink>
    </w:p>
    <w:p w:rsidR="003F7769" w:rsidRDefault="000F0022">
      <w:pPr>
        <w:pStyle w:val="TDC2"/>
        <w:rPr>
          <w:rFonts w:asciiTheme="minorHAnsi" w:eastAsiaTheme="minorEastAsia" w:hAnsiTheme="minorHAnsi"/>
          <w:noProof/>
          <w:lang w:eastAsia="es-PE"/>
        </w:rPr>
      </w:pPr>
      <w:hyperlink w:anchor="_Toc387424859" w:history="1">
        <w:r w:rsidR="003F7769" w:rsidRPr="00445B56">
          <w:rPr>
            <w:rStyle w:val="Hipervnculo"/>
            <w:noProof/>
          </w:rPr>
          <w:t>1.4.</w:t>
        </w:r>
        <w:r w:rsidR="003F7769">
          <w:rPr>
            <w:rFonts w:asciiTheme="minorHAnsi" w:eastAsiaTheme="minorEastAsia" w:hAnsiTheme="minorHAnsi"/>
            <w:noProof/>
            <w:lang w:eastAsia="es-PE"/>
          </w:rPr>
          <w:tab/>
        </w:r>
        <w:r w:rsidR="003F7769" w:rsidRPr="00445B56">
          <w:rPr>
            <w:rStyle w:val="Hipervnculo"/>
            <w:noProof/>
          </w:rPr>
          <w:t>Limitaciones</w:t>
        </w:r>
        <w:r w:rsidR="003F7769">
          <w:rPr>
            <w:noProof/>
            <w:webHidden/>
          </w:rPr>
          <w:tab/>
        </w:r>
        <w:r w:rsidR="007B5766">
          <w:rPr>
            <w:noProof/>
            <w:webHidden/>
          </w:rPr>
          <w:fldChar w:fldCharType="begin"/>
        </w:r>
        <w:r w:rsidR="003F7769">
          <w:rPr>
            <w:noProof/>
            <w:webHidden/>
          </w:rPr>
          <w:instrText xml:space="preserve"> PAGEREF _Toc387424859 \h </w:instrText>
        </w:r>
        <w:r w:rsidR="007B5766">
          <w:rPr>
            <w:noProof/>
            <w:webHidden/>
          </w:rPr>
        </w:r>
        <w:r w:rsidR="007B5766">
          <w:rPr>
            <w:noProof/>
            <w:webHidden/>
          </w:rPr>
          <w:fldChar w:fldCharType="separate"/>
        </w:r>
        <w:r w:rsidR="003F7769">
          <w:rPr>
            <w:noProof/>
            <w:webHidden/>
          </w:rPr>
          <w:t>2</w:t>
        </w:r>
        <w:r w:rsidR="007B5766">
          <w:rPr>
            <w:noProof/>
            <w:webHidden/>
          </w:rPr>
          <w:fldChar w:fldCharType="end"/>
        </w:r>
      </w:hyperlink>
    </w:p>
    <w:p w:rsidR="003F7769" w:rsidRDefault="000F0022">
      <w:pPr>
        <w:pStyle w:val="TDC2"/>
        <w:rPr>
          <w:rFonts w:asciiTheme="minorHAnsi" w:eastAsiaTheme="minorEastAsia" w:hAnsiTheme="minorHAnsi"/>
          <w:noProof/>
          <w:lang w:eastAsia="es-PE"/>
        </w:rPr>
      </w:pPr>
      <w:hyperlink w:anchor="_Toc387424860" w:history="1">
        <w:r w:rsidR="003F7769" w:rsidRPr="00445B56">
          <w:rPr>
            <w:rStyle w:val="Hipervnculo"/>
            <w:noProof/>
          </w:rPr>
          <w:t>1.5.</w:t>
        </w:r>
        <w:r w:rsidR="003F7769">
          <w:rPr>
            <w:rFonts w:asciiTheme="minorHAnsi" w:eastAsiaTheme="minorEastAsia" w:hAnsiTheme="minorHAnsi"/>
            <w:noProof/>
            <w:lang w:eastAsia="es-PE"/>
          </w:rPr>
          <w:tab/>
        </w:r>
        <w:r w:rsidR="003F7769" w:rsidRPr="00445B56">
          <w:rPr>
            <w:rStyle w:val="Hipervnculo"/>
            <w:noProof/>
          </w:rPr>
          <w:t>Objetivos</w:t>
        </w:r>
        <w:r w:rsidR="003F7769">
          <w:rPr>
            <w:noProof/>
            <w:webHidden/>
          </w:rPr>
          <w:tab/>
        </w:r>
        <w:r w:rsidR="007B5766">
          <w:rPr>
            <w:noProof/>
            <w:webHidden/>
          </w:rPr>
          <w:fldChar w:fldCharType="begin"/>
        </w:r>
        <w:r w:rsidR="003F7769">
          <w:rPr>
            <w:noProof/>
            <w:webHidden/>
          </w:rPr>
          <w:instrText xml:space="preserve"> PAGEREF _Toc387424860 \h </w:instrText>
        </w:r>
        <w:r w:rsidR="007B5766">
          <w:rPr>
            <w:noProof/>
            <w:webHidden/>
          </w:rPr>
        </w:r>
        <w:r w:rsidR="007B5766">
          <w:rPr>
            <w:noProof/>
            <w:webHidden/>
          </w:rPr>
          <w:fldChar w:fldCharType="separate"/>
        </w:r>
        <w:r w:rsidR="003F7769">
          <w:rPr>
            <w:noProof/>
            <w:webHidden/>
          </w:rPr>
          <w:t>2</w:t>
        </w:r>
        <w:r w:rsidR="007B5766">
          <w:rPr>
            <w:noProof/>
            <w:webHidden/>
          </w:rPr>
          <w:fldChar w:fldCharType="end"/>
        </w:r>
      </w:hyperlink>
    </w:p>
    <w:p w:rsidR="003F7769" w:rsidRDefault="000F0022">
      <w:pPr>
        <w:pStyle w:val="TDC3"/>
        <w:tabs>
          <w:tab w:val="left" w:pos="1531"/>
        </w:tabs>
        <w:rPr>
          <w:rFonts w:asciiTheme="minorHAnsi" w:eastAsiaTheme="minorEastAsia" w:hAnsiTheme="minorHAnsi"/>
          <w:i w:val="0"/>
          <w:noProof/>
          <w:lang w:eastAsia="es-PE"/>
        </w:rPr>
      </w:pPr>
      <w:hyperlink w:anchor="_Toc387424861" w:history="1">
        <w:r w:rsidR="003F7769" w:rsidRPr="00445B56">
          <w:rPr>
            <w:rStyle w:val="Hipervnculo"/>
            <w:noProof/>
          </w:rPr>
          <w:t>1.5.1.</w:t>
        </w:r>
        <w:r w:rsidR="003F7769">
          <w:rPr>
            <w:rFonts w:asciiTheme="minorHAnsi" w:eastAsiaTheme="minorEastAsia" w:hAnsiTheme="minorHAnsi"/>
            <w:i w:val="0"/>
            <w:noProof/>
            <w:lang w:eastAsia="es-PE"/>
          </w:rPr>
          <w:tab/>
        </w:r>
        <w:r w:rsidR="003F7769" w:rsidRPr="00445B56">
          <w:rPr>
            <w:rStyle w:val="Hipervnculo"/>
            <w:noProof/>
          </w:rPr>
          <w:t>Objetivo General</w:t>
        </w:r>
        <w:r w:rsidR="003F7769">
          <w:rPr>
            <w:noProof/>
            <w:webHidden/>
          </w:rPr>
          <w:tab/>
        </w:r>
        <w:r w:rsidR="007B5766">
          <w:rPr>
            <w:noProof/>
            <w:webHidden/>
          </w:rPr>
          <w:fldChar w:fldCharType="begin"/>
        </w:r>
        <w:r w:rsidR="003F7769">
          <w:rPr>
            <w:noProof/>
            <w:webHidden/>
          </w:rPr>
          <w:instrText xml:space="preserve"> PAGEREF _Toc387424861 \h </w:instrText>
        </w:r>
        <w:r w:rsidR="007B5766">
          <w:rPr>
            <w:noProof/>
            <w:webHidden/>
          </w:rPr>
        </w:r>
        <w:r w:rsidR="007B5766">
          <w:rPr>
            <w:noProof/>
            <w:webHidden/>
          </w:rPr>
          <w:fldChar w:fldCharType="separate"/>
        </w:r>
        <w:r w:rsidR="003F7769">
          <w:rPr>
            <w:noProof/>
            <w:webHidden/>
          </w:rPr>
          <w:t>2</w:t>
        </w:r>
        <w:r w:rsidR="007B5766">
          <w:rPr>
            <w:noProof/>
            <w:webHidden/>
          </w:rPr>
          <w:fldChar w:fldCharType="end"/>
        </w:r>
      </w:hyperlink>
    </w:p>
    <w:p w:rsidR="003F7769" w:rsidRDefault="000F0022">
      <w:pPr>
        <w:pStyle w:val="TDC3"/>
        <w:tabs>
          <w:tab w:val="left" w:pos="1531"/>
        </w:tabs>
        <w:rPr>
          <w:rFonts w:asciiTheme="minorHAnsi" w:eastAsiaTheme="minorEastAsia" w:hAnsiTheme="minorHAnsi"/>
          <w:i w:val="0"/>
          <w:noProof/>
          <w:lang w:eastAsia="es-PE"/>
        </w:rPr>
      </w:pPr>
      <w:hyperlink w:anchor="_Toc387424862" w:history="1">
        <w:r w:rsidR="003F7769" w:rsidRPr="00445B56">
          <w:rPr>
            <w:rStyle w:val="Hipervnculo"/>
            <w:noProof/>
          </w:rPr>
          <w:t>1.5.2.</w:t>
        </w:r>
        <w:r w:rsidR="003F7769">
          <w:rPr>
            <w:rFonts w:asciiTheme="minorHAnsi" w:eastAsiaTheme="minorEastAsia" w:hAnsiTheme="minorHAnsi"/>
            <w:i w:val="0"/>
            <w:noProof/>
            <w:lang w:eastAsia="es-PE"/>
          </w:rPr>
          <w:tab/>
        </w:r>
        <w:r w:rsidR="003F7769" w:rsidRPr="00445B56">
          <w:rPr>
            <w:rStyle w:val="Hipervnculo"/>
            <w:noProof/>
          </w:rPr>
          <w:t>Objetivos Específicos</w:t>
        </w:r>
        <w:r w:rsidR="003F7769">
          <w:rPr>
            <w:noProof/>
            <w:webHidden/>
          </w:rPr>
          <w:tab/>
        </w:r>
        <w:r w:rsidR="007B5766">
          <w:rPr>
            <w:noProof/>
            <w:webHidden/>
          </w:rPr>
          <w:fldChar w:fldCharType="begin"/>
        </w:r>
        <w:r w:rsidR="003F7769">
          <w:rPr>
            <w:noProof/>
            <w:webHidden/>
          </w:rPr>
          <w:instrText xml:space="preserve"> PAGEREF _Toc387424862 \h </w:instrText>
        </w:r>
        <w:r w:rsidR="007B5766">
          <w:rPr>
            <w:noProof/>
            <w:webHidden/>
          </w:rPr>
        </w:r>
        <w:r w:rsidR="007B5766">
          <w:rPr>
            <w:noProof/>
            <w:webHidden/>
          </w:rPr>
          <w:fldChar w:fldCharType="separate"/>
        </w:r>
        <w:r w:rsidR="003F7769">
          <w:rPr>
            <w:noProof/>
            <w:webHidden/>
          </w:rPr>
          <w:t>2</w:t>
        </w:r>
        <w:r w:rsidR="007B5766">
          <w:rPr>
            <w:noProof/>
            <w:webHidden/>
          </w:rPr>
          <w:fldChar w:fldCharType="end"/>
        </w:r>
      </w:hyperlink>
    </w:p>
    <w:p w:rsidR="003F7769" w:rsidRDefault="000F0022">
      <w:pPr>
        <w:pStyle w:val="TDC1"/>
        <w:tabs>
          <w:tab w:val="left" w:pos="2665"/>
          <w:tab w:val="right" w:leader="dot" w:pos="8778"/>
        </w:tabs>
        <w:rPr>
          <w:rFonts w:asciiTheme="minorHAnsi" w:eastAsiaTheme="minorEastAsia" w:hAnsiTheme="minorHAnsi"/>
          <w:b w:val="0"/>
          <w:noProof/>
          <w:lang w:eastAsia="es-PE"/>
        </w:rPr>
      </w:pPr>
      <w:hyperlink w:anchor="_Toc387424863" w:history="1">
        <w:r w:rsidR="003F7769" w:rsidRPr="00445B56">
          <w:rPr>
            <w:rStyle w:val="Hipervnculo"/>
            <w:noProof/>
          </w:rPr>
          <w:t>CAPÍTULO 2.</w:t>
        </w:r>
        <w:r w:rsidR="007F13AC">
          <w:rPr>
            <w:rFonts w:asciiTheme="minorHAnsi" w:eastAsiaTheme="minorEastAsia" w:hAnsiTheme="minorHAnsi"/>
            <w:b w:val="0"/>
            <w:noProof/>
            <w:lang w:eastAsia="es-PE"/>
          </w:rPr>
          <w:t xml:space="preserve"> </w:t>
        </w:r>
        <w:r w:rsidR="003F7769" w:rsidRPr="00445B56">
          <w:rPr>
            <w:rStyle w:val="Hipervnculo"/>
            <w:noProof/>
          </w:rPr>
          <w:t>MARCO TEÓRICO</w:t>
        </w:r>
        <w:r w:rsidR="003F7769">
          <w:rPr>
            <w:noProof/>
            <w:webHidden/>
          </w:rPr>
          <w:tab/>
        </w:r>
        <w:r w:rsidR="007B5766">
          <w:rPr>
            <w:noProof/>
            <w:webHidden/>
          </w:rPr>
          <w:fldChar w:fldCharType="begin"/>
        </w:r>
        <w:r w:rsidR="003F7769">
          <w:rPr>
            <w:noProof/>
            <w:webHidden/>
          </w:rPr>
          <w:instrText xml:space="preserve"> PAGEREF _Toc387424863 \h </w:instrText>
        </w:r>
        <w:r w:rsidR="007B5766">
          <w:rPr>
            <w:noProof/>
            <w:webHidden/>
          </w:rPr>
        </w:r>
        <w:r w:rsidR="007B5766">
          <w:rPr>
            <w:noProof/>
            <w:webHidden/>
          </w:rPr>
          <w:fldChar w:fldCharType="separate"/>
        </w:r>
        <w:r w:rsidR="003F7769">
          <w:rPr>
            <w:noProof/>
            <w:webHidden/>
          </w:rPr>
          <w:t>3</w:t>
        </w:r>
        <w:r w:rsidR="007B5766">
          <w:rPr>
            <w:noProof/>
            <w:webHidden/>
          </w:rPr>
          <w:fldChar w:fldCharType="end"/>
        </w:r>
      </w:hyperlink>
    </w:p>
    <w:p w:rsidR="003F7769" w:rsidRDefault="000F0022">
      <w:pPr>
        <w:pStyle w:val="TDC2"/>
        <w:rPr>
          <w:rFonts w:asciiTheme="minorHAnsi" w:eastAsiaTheme="minorEastAsia" w:hAnsiTheme="minorHAnsi"/>
          <w:noProof/>
          <w:lang w:eastAsia="es-PE"/>
        </w:rPr>
      </w:pPr>
      <w:hyperlink w:anchor="_Toc387424864" w:history="1">
        <w:r w:rsidR="003F7769" w:rsidRPr="00445B56">
          <w:rPr>
            <w:rStyle w:val="Hipervnculo"/>
            <w:noProof/>
          </w:rPr>
          <w:t>2.1.</w:t>
        </w:r>
        <w:r w:rsidR="003F7769">
          <w:rPr>
            <w:rFonts w:asciiTheme="minorHAnsi" w:eastAsiaTheme="minorEastAsia" w:hAnsiTheme="minorHAnsi"/>
            <w:noProof/>
            <w:lang w:eastAsia="es-PE"/>
          </w:rPr>
          <w:tab/>
        </w:r>
        <w:r w:rsidR="003F7769" w:rsidRPr="00445B56">
          <w:rPr>
            <w:rStyle w:val="Hipervnculo"/>
            <w:noProof/>
          </w:rPr>
          <w:t>Antecedentes</w:t>
        </w:r>
        <w:r w:rsidR="003F7769">
          <w:rPr>
            <w:noProof/>
            <w:webHidden/>
          </w:rPr>
          <w:tab/>
        </w:r>
        <w:r w:rsidR="007B5766">
          <w:rPr>
            <w:noProof/>
            <w:webHidden/>
          </w:rPr>
          <w:fldChar w:fldCharType="begin"/>
        </w:r>
        <w:r w:rsidR="003F7769">
          <w:rPr>
            <w:noProof/>
            <w:webHidden/>
          </w:rPr>
          <w:instrText xml:space="preserve"> PAGEREF _Toc387424864 \h </w:instrText>
        </w:r>
        <w:r w:rsidR="007B5766">
          <w:rPr>
            <w:noProof/>
            <w:webHidden/>
          </w:rPr>
        </w:r>
        <w:r w:rsidR="007B5766">
          <w:rPr>
            <w:noProof/>
            <w:webHidden/>
          </w:rPr>
          <w:fldChar w:fldCharType="separate"/>
        </w:r>
        <w:r w:rsidR="003F7769">
          <w:rPr>
            <w:noProof/>
            <w:webHidden/>
          </w:rPr>
          <w:t>3</w:t>
        </w:r>
        <w:r w:rsidR="007B5766">
          <w:rPr>
            <w:noProof/>
            <w:webHidden/>
          </w:rPr>
          <w:fldChar w:fldCharType="end"/>
        </w:r>
      </w:hyperlink>
    </w:p>
    <w:p w:rsidR="003F7769" w:rsidRDefault="000F0022">
      <w:pPr>
        <w:pStyle w:val="TDC2"/>
        <w:rPr>
          <w:rFonts w:asciiTheme="minorHAnsi" w:eastAsiaTheme="minorEastAsia" w:hAnsiTheme="minorHAnsi"/>
          <w:noProof/>
          <w:lang w:eastAsia="es-PE"/>
        </w:rPr>
      </w:pPr>
      <w:hyperlink w:anchor="_Toc387424865" w:history="1">
        <w:r w:rsidR="003F7769" w:rsidRPr="00445B56">
          <w:rPr>
            <w:rStyle w:val="Hipervnculo"/>
            <w:noProof/>
          </w:rPr>
          <w:t>2.2.</w:t>
        </w:r>
        <w:r w:rsidR="003F7769">
          <w:rPr>
            <w:rFonts w:asciiTheme="minorHAnsi" w:eastAsiaTheme="minorEastAsia" w:hAnsiTheme="minorHAnsi"/>
            <w:noProof/>
            <w:lang w:eastAsia="es-PE"/>
          </w:rPr>
          <w:tab/>
        </w:r>
        <w:r w:rsidR="003F7769" w:rsidRPr="00445B56">
          <w:rPr>
            <w:rStyle w:val="Hipervnculo"/>
            <w:noProof/>
          </w:rPr>
          <w:t>Bases Teóricas</w:t>
        </w:r>
        <w:r w:rsidR="003F7769">
          <w:rPr>
            <w:noProof/>
            <w:webHidden/>
          </w:rPr>
          <w:tab/>
        </w:r>
        <w:r w:rsidR="007B5766">
          <w:rPr>
            <w:noProof/>
            <w:webHidden/>
          </w:rPr>
          <w:fldChar w:fldCharType="begin"/>
        </w:r>
        <w:r w:rsidR="003F7769">
          <w:rPr>
            <w:noProof/>
            <w:webHidden/>
          </w:rPr>
          <w:instrText xml:space="preserve"> PAGEREF _Toc387424865 \h </w:instrText>
        </w:r>
        <w:r w:rsidR="007B5766">
          <w:rPr>
            <w:noProof/>
            <w:webHidden/>
          </w:rPr>
        </w:r>
        <w:r w:rsidR="007B5766">
          <w:rPr>
            <w:noProof/>
            <w:webHidden/>
          </w:rPr>
          <w:fldChar w:fldCharType="separate"/>
        </w:r>
        <w:r w:rsidR="003F7769">
          <w:rPr>
            <w:noProof/>
            <w:webHidden/>
          </w:rPr>
          <w:t>3</w:t>
        </w:r>
        <w:r w:rsidR="007B5766">
          <w:rPr>
            <w:noProof/>
            <w:webHidden/>
          </w:rPr>
          <w:fldChar w:fldCharType="end"/>
        </w:r>
      </w:hyperlink>
    </w:p>
    <w:p w:rsidR="003F7769" w:rsidRDefault="000F0022">
      <w:pPr>
        <w:pStyle w:val="TDC2"/>
        <w:rPr>
          <w:rFonts w:asciiTheme="minorHAnsi" w:eastAsiaTheme="minorEastAsia" w:hAnsiTheme="minorHAnsi"/>
          <w:noProof/>
          <w:lang w:eastAsia="es-PE"/>
        </w:rPr>
      </w:pPr>
      <w:hyperlink w:anchor="_Toc387424866" w:history="1">
        <w:r w:rsidR="003F7769" w:rsidRPr="00445B56">
          <w:rPr>
            <w:rStyle w:val="Hipervnculo"/>
            <w:noProof/>
          </w:rPr>
          <w:t>2.3.</w:t>
        </w:r>
        <w:r w:rsidR="003F7769">
          <w:rPr>
            <w:rFonts w:asciiTheme="minorHAnsi" w:eastAsiaTheme="minorEastAsia" w:hAnsiTheme="minorHAnsi"/>
            <w:noProof/>
            <w:lang w:eastAsia="es-PE"/>
          </w:rPr>
          <w:tab/>
        </w:r>
        <w:r w:rsidR="003F7769" w:rsidRPr="00445B56">
          <w:rPr>
            <w:rStyle w:val="Hipervnculo"/>
            <w:noProof/>
          </w:rPr>
          <w:t>Definición de términos básicos</w:t>
        </w:r>
        <w:r w:rsidR="003F7769">
          <w:rPr>
            <w:noProof/>
            <w:webHidden/>
          </w:rPr>
          <w:tab/>
        </w:r>
        <w:r w:rsidR="007B5766">
          <w:rPr>
            <w:noProof/>
            <w:webHidden/>
          </w:rPr>
          <w:fldChar w:fldCharType="begin"/>
        </w:r>
        <w:r w:rsidR="003F7769">
          <w:rPr>
            <w:noProof/>
            <w:webHidden/>
          </w:rPr>
          <w:instrText xml:space="preserve"> PAGEREF _Toc387424866 \h </w:instrText>
        </w:r>
        <w:r w:rsidR="007B5766">
          <w:rPr>
            <w:noProof/>
            <w:webHidden/>
          </w:rPr>
        </w:r>
        <w:r w:rsidR="007B5766">
          <w:rPr>
            <w:noProof/>
            <w:webHidden/>
          </w:rPr>
          <w:fldChar w:fldCharType="separate"/>
        </w:r>
        <w:r w:rsidR="003F7769">
          <w:rPr>
            <w:noProof/>
            <w:webHidden/>
          </w:rPr>
          <w:t>3</w:t>
        </w:r>
        <w:r w:rsidR="007B5766">
          <w:rPr>
            <w:noProof/>
            <w:webHidden/>
          </w:rPr>
          <w:fldChar w:fldCharType="end"/>
        </w:r>
      </w:hyperlink>
    </w:p>
    <w:p w:rsidR="003F7769" w:rsidRDefault="000F0022">
      <w:pPr>
        <w:pStyle w:val="TDC1"/>
        <w:tabs>
          <w:tab w:val="left" w:pos="2665"/>
          <w:tab w:val="right" w:leader="dot" w:pos="8778"/>
        </w:tabs>
        <w:rPr>
          <w:rFonts w:asciiTheme="minorHAnsi" w:eastAsiaTheme="minorEastAsia" w:hAnsiTheme="minorHAnsi"/>
          <w:b w:val="0"/>
          <w:noProof/>
          <w:lang w:eastAsia="es-PE"/>
        </w:rPr>
      </w:pPr>
      <w:hyperlink w:anchor="_Toc387424867" w:history="1">
        <w:r w:rsidR="003F7769" w:rsidRPr="00445B56">
          <w:rPr>
            <w:rStyle w:val="Hipervnculo"/>
            <w:noProof/>
          </w:rPr>
          <w:t>CAPÍTULO 3.</w:t>
        </w:r>
        <w:r w:rsidR="007F13AC">
          <w:rPr>
            <w:rFonts w:asciiTheme="minorHAnsi" w:eastAsiaTheme="minorEastAsia" w:hAnsiTheme="minorHAnsi"/>
            <w:b w:val="0"/>
            <w:noProof/>
            <w:lang w:eastAsia="es-PE"/>
          </w:rPr>
          <w:t xml:space="preserve"> </w:t>
        </w:r>
        <w:r w:rsidR="003F7769" w:rsidRPr="00445B56">
          <w:rPr>
            <w:rStyle w:val="Hipervnculo"/>
            <w:noProof/>
          </w:rPr>
          <w:t>HIPÓTESIS</w:t>
        </w:r>
        <w:r w:rsidR="003F7769">
          <w:rPr>
            <w:noProof/>
            <w:webHidden/>
          </w:rPr>
          <w:tab/>
        </w:r>
        <w:r w:rsidR="007B5766">
          <w:rPr>
            <w:noProof/>
            <w:webHidden/>
          </w:rPr>
          <w:fldChar w:fldCharType="begin"/>
        </w:r>
        <w:r w:rsidR="003F7769">
          <w:rPr>
            <w:noProof/>
            <w:webHidden/>
          </w:rPr>
          <w:instrText xml:space="preserve"> PAGEREF _Toc387424867 \h </w:instrText>
        </w:r>
        <w:r w:rsidR="007B5766">
          <w:rPr>
            <w:noProof/>
            <w:webHidden/>
          </w:rPr>
        </w:r>
        <w:r w:rsidR="007B5766">
          <w:rPr>
            <w:noProof/>
            <w:webHidden/>
          </w:rPr>
          <w:fldChar w:fldCharType="separate"/>
        </w:r>
        <w:r w:rsidR="003F7769">
          <w:rPr>
            <w:noProof/>
            <w:webHidden/>
          </w:rPr>
          <w:t>4</w:t>
        </w:r>
        <w:r w:rsidR="007B5766">
          <w:rPr>
            <w:noProof/>
            <w:webHidden/>
          </w:rPr>
          <w:fldChar w:fldCharType="end"/>
        </w:r>
      </w:hyperlink>
    </w:p>
    <w:p w:rsidR="003F7769" w:rsidRDefault="000F0022">
      <w:pPr>
        <w:pStyle w:val="TDC2"/>
        <w:rPr>
          <w:rFonts w:asciiTheme="minorHAnsi" w:eastAsiaTheme="minorEastAsia" w:hAnsiTheme="minorHAnsi"/>
          <w:noProof/>
          <w:lang w:eastAsia="es-PE"/>
        </w:rPr>
      </w:pPr>
      <w:hyperlink w:anchor="_Toc387424868" w:history="1">
        <w:r w:rsidR="003F7769" w:rsidRPr="00445B56">
          <w:rPr>
            <w:rStyle w:val="Hipervnculo"/>
            <w:noProof/>
          </w:rPr>
          <w:t>3.1.</w:t>
        </w:r>
        <w:r w:rsidR="003F7769">
          <w:rPr>
            <w:rFonts w:asciiTheme="minorHAnsi" w:eastAsiaTheme="minorEastAsia" w:hAnsiTheme="minorHAnsi"/>
            <w:noProof/>
            <w:lang w:eastAsia="es-PE"/>
          </w:rPr>
          <w:tab/>
        </w:r>
        <w:r w:rsidR="003F7769" w:rsidRPr="00445B56">
          <w:rPr>
            <w:rStyle w:val="Hipervnculo"/>
            <w:noProof/>
          </w:rPr>
          <w:t>Formulación de la hipótesis</w:t>
        </w:r>
        <w:r w:rsidR="003F7769">
          <w:rPr>
            <w:noProof/>
            <w:webHidden/>
          </w:rPr>
          <w:tab/>
        </w:r>
        <w:r w:rsidR="007B5766">
          <w:rPr>
            <w:noProof/>
            <w:webHidden/>
          </w:rPr>
          <w:fldChar w:fldCharType="begin"/>
        </w:r>
        <w:r w:rsidR="003F7769">
          <w:rPr>
            <w:noProof/>
            <w:webHidden/>
          </w:rPr>
          <w:instrText xml:space="preserve"> PAGEREF _Toc387424868 \h </w:instrText>
        </w:r>
        <w:r w:rsidR="007B5766">
          <w:rPr>
            <w:noProof/>
            <w:webHidden/>
          </w:rPr>
        </w:r>
        <w:r w:rsidR="007B5766">
          <w:rPr>
            <w:noProof/>
            <w:webHidden/>
          </w:rPr>
          <w:fldChar w:fldCharType="separate"/>
        </w:r>
        <w:r w:rsidR="003F7769">
          <w:rPr>
            <w:noProof/>
            <w:webHidden/>
          </w:rPr>
          <w:t>4</w:t>
        </w:r>
        <w:r w:rsidR="007B5766">
          <w:rPr>
            <w:noProof/>
            <w:webHidden/>
          </w:rPr>
          <w:fldChar w:fldCharType="end"/>
        </w:r>
      </w:hyperlink>
    </w:p>
    <w:p w:rsidR="003F7769" w:rsidRDefault="000F0022">
      <w:pPr>
        <w:pStyle w:val="TDC2"/>
        <w:rPr>
          <w:rFonts w:asciiTheme="minorHAnsi" w:eastAsiaTheme="minorEastAsia" w:hAnsiTheme="minorHAnsi"/>
          <w:noProof/>
          <w:lang w:eastAsia="es-PE"/>
        </w:rPr>
      </w:pPr>
      <w:hyperlink w:anchor="_Toc387424869" w:history="1">
        <w:r w:rsidR="003F7769" w:rsidRPr="00445B56">
          <w:rPr>
            <w:rStyle w:val="Hipervnculo"/>
            <w:noProof/>
          </w:rPr>
          <w:t>3.2.</w:t>
        </w:r>
        <w:r w:rsidR="003F7769">
          <w:rPr>
            <w:rFonts w:asciiTheme="minorHAnsi" w:eastAsiaTheme="minorEastAsia" w:hAnsiTheme="minorHAnsi"/>
            <w:noProof/>
            <w:lang w:eastAsia="es-PE"/>
          </w:rPr>
          <w:tab/>
        </w:r>
        <w:r w:rsidR="003F7769" w:rsidRPr="00445B56">
          <w:rPr>
            <w:rStyle w:val="Hipervnculo"/>
            <w:noProof/>
          </w:rPr>
          <w:t>Operacionalización de variables</w:t>
        </w:r>
        <w:r w:rsidR="003F7769">
          <w:rPr>
            <w:noProof/>
            <w:webHidden/>
          </w:rPr>
          <w:tab/>
        </w:r>
        <w:r w:rsidR="007B5766">
          <w:rPr>
            <w:noProof/>
            <w:webHidden/>
          </w:rPr>
          <w:fldChar w:fldCharType="begin"/>
        </w:r>
        <w:r w:rsidR="003F7769">
          <w:rPr>
            <w:noProof/>
            <w:webHidden/>
          </w:rPr>
          <w:instrText xml:space="preserve"> PAGEREF _Toc387424869 \h </w:instrText>
        </w:r>
        <w:r w:rsidR="007B5766">
          <w:rPr>
            <w:noProof/>
            <w:webHidden/>
          </w:rPr>
        </w:r>
        <w:r w:rsidR="007B5766">
          <w:rPr>
            <w:noProof/>
            <w:webHidden/>
          </w:rPr>
          <w:fldChar w:fldCharType="separate"/>
        </w:r>
        <w:r w:rsidR="003F7769">
          <w:rPr>
            <w:noProof/>
            <w:webHidden/>
          </w:rPr>
          <w:t>4</w:t>
        </w:r>
        <w:r w:rsidR="007B5766">
          <w:rPr>
            <w:noProof/>
            <w:webHidden/>
          </w:rPr>
          <w:fldChar w:fldCharType="end"/>
        </w:r>
      </w:hyperlink>
    </w:p>
    <w:p w:rsidR="003F7769" w:rsidRDefault="000F0022">
      <w:pPr>
        <w:pStyle w:val="TDC1"/>
        <w:tabs>
          <w:tab w:val="left" w:pos="2665"/>
          <w:tab w:val="right" w:leader="dot" w:pos="8778"/>
        </w:tabs>
        <w:rPr>
          <w:rFonts w:asciiTheme="minorHAnsi" w:eastAsiaTheme="minorEastAsia" w:hAnsiTheme="minorHAnsi"/>
          <w:b w:val="0"/>
          <w:noProof/>
          <w:lang w:eastAsia="es-PE"/>
        </w:rPr>
      </w:pPr>
      <w:hyperlink w:anchor="_Toc387424870" w:history="1">
        <w:r w:rsidR="003F7769" w:rsidRPr="00445B56">
          <w:rPr>
            <w:rStyle w:val="Hipervnculo"/>
            <w:noProof/>
          </w:rPr>
          <w:t>CAPÍTULO 4.</w:t>
        </w:r>
        <w:r w:rsidR="007F13AC">
          <w:rPr>
            <w:rFonts w:asciiTheme="minorHAnsi" w:eastAsiaTheme="minorEastAsia" w:hAnsiTheme="minorHAnsi"/>
            <w:b w:val="0"/>
            <w:noProof/>
            <w:lang w:eastAsia="es-PE"/>
          </w:rPr>
          <w:t xml:space="preserve"> </w:t>
        </w:r>
        <w:r w:rsidR="003F7769" w:rsidRPr="00445B56">
          <w:rPr>
            <w:rStyle w:val="Hipervnculo"/>
            <w:noProof/>
          </w:rPr>
          <w:t>PROPUESTA DE APLICACIÓN PROFESIONAL</w:t>
        </w:r>
        <w:r w:rsidR="003F7769">
          <w:rPr>
            <w:noProof/>
            <w:webHidden/>
          </w:rPr>
          <w:tab/>
        </w:r>
        <w:r w:rsidR="007B5766">
          <w:rPr>
            <w:noProof/>
            <w:webHidden/>
          </w:rPr>
          <w:fldChar w:fldCharType="begin"/>
        </w:r>
        <w:r w:rsidR="003F7769">
          <w:rPr>
            <w:noProof/>
            <w:webHidden/>
          </w:rPr>
          <w:instrText xml:space="preserve"> PAGEREF _Toc387424870 \h </w:instrText>
        </w:r>
        <w:r w:rsidR="007B5766">
          <w:rPr>
            <w:noProof/>
            <w:webHidden/>
          </w:rPr>
        </w:r>
        <w:r w:rsidR="007B5766">
          <w:rPr>
            <w:noProof/>
            <w:webHidden/>
          </w:rPr>
          <w:fldChar w:fldCharType="separate"/>
        </w:r>
        <w:r w:rsidR="003F7769">
          <w:rPr>
            <w:noProof/>
            <w:webHidden/>
          </w:rPr>
          <w:t>8</w:t>
        </w:r>
        <w:r w:rsidR="007B5766">
          <w:rPr>
            <w:noProof/>
            <w:webHidden/>
          </w:rPr>
          <w:fldChar w:fldCharType="end"/>
        </w:r>
      </w:hyperlink>
    </w:p>
    <w:p w:rsidR="003F7769" w:rsidRDefault="000F0022">
      <w:pPr>
        <w:pStyle w:val="TDC1"/>
        <w:tabs>
          <w:tab w:val="left" w:pos="2665"/>
          <w:tab w:val="right" w:leader="dot" w:pos="8778"/>
        </w:tabs>
        <w:rPr>
          <w:rFonts w:asciiTheme="minorHAnsi" w:eastAsiaTheme="minorEastAsia" w:hAnsiTheme="minorHAnsi"/>
          <w:b w:val="0"/>
          <w:noProof/>
          <w:lang w:eastAsia="es-PE"/>
        </w:rPr>
      </w:pPr>
      <w:hyperlink w:anchor="_Toc387424871" w:history="1">
        <w:r w:rsidR="003F7769" w:rsidRPr="00445B56">
          <w:rPr>
            <w:rStyle w:val="Hipervnculo"/>
            <w:noProof/>
          </w:rPr>
          <w:t>CAPÍTULO 5.</w:t>
        </w:r>
        <w:r w:rsidR="007F13AC">
          <w:rPr>
            <w:rFonts w:asciiTheme="minorHAnsi" w:eastAsiaTheme="minorEastAsia" w:hAnsiTheme="minorHAnsi"/>
            <w:b w:val="0"/>
            <w:noProof/>
            <w:lang w:eastAsia="es-PE"/>
          </w:rPr>
          <w:t xml:space="preserve"> </w:t>
        </w:r>
        <w:r w:rsidR="003F7769" w:rsidRPr="00445B56">
          <w:rPr>
            <w:rStyle w:val="Hipervnculo"/>
            <w:noProof/>
          </w:rPr>
          <w:t>MATERIALES Y MÉTODOS</w:t>
        </w:r>
        <w:r w:rsidR="003F7769">
          <w:rPr>
            <w:noProof/>
            <w:webHidden/>
          </w:rPr>
          <w:tab/>
        </w:r>
        <w:r w:rsidR="007B5766">
          <w:rPr>
            <w:noProof/>
            <w:webHidden/>
          </w:rPr>
          <w:fldChar w:fldCharType="begin"/>
        </w:r>
        <w:r w:rsidR="003F7769">
          <w:rPr>
            <w:noProof/>
            <w:webHidden/>
          </w:rPr>
          <w:instrText xml:space="preserve"> PAGEREF _Toc387424871 \h </w:instrText>
        </w:r>
        <w:r w:rsidR="007B5766">
          <w:rPr>
            <w:noProof/>
            <w:webHidden/>
          </w:rPr>
        </w:r>
        <w:r w:rsidR="007B5766">
          <w:rPr>
            <w:noProof/>
            <w:webHidden/>
          </w:rPr>
          <w:fldChar w:fldCharType="separate"/>
        </w:r>
        <w:r w:rsidR="003F7769">
          <w:rPr>
            <w:noProof/>
            <w:webHidden/>
          </w:rPr>
          <w:t>9</w:t>
        </w:r>
        <w:r w:rsidR="007B5766">
          <w:rPr>
            <w:noProof/>
            <w:webHidden/>
          </w:rPr>
          <w:fldChar w:fldCharType="end"/>
        </w:r>
      </w:hyperlink>
    </w:p>
    <w:p w:rsidR="003F7769" w:rsidRDefault="000F0022">
      <w:pPr>
        <w:pStyle w:val="TDC2"/>
        <w:rPr>
          <w:rFonts w:asciiTheme="minorHAnsi" w:eastAsiaTheme="minorEastAsia" w:hAnsiTheme="minorHAnsi"/>
          <w:noProof/>
          <w:lang w:eastAsia="es-PE"/>
        </w:rPr>
      </w:pPr>
      <w:hyperlink w:anchor="_Toc387424872" w:history="1">
        <w:r w:rsidR="003F7769" w:rsidRPr="00445B56">
          <w:rPr>
            <w:rStyle w:val="Hipervnculo"/>
            <w:noProof/>
          </w:rPr>
          <w:t>5.1.</w:t>
        </w:r>
        <w:r w:rsidR="003F7769">
          <w:rPr>
            <w:rFonts w:asciiTheme="minorHAnsi" w:eastAsiaTheme="minorEastAsia" w:hAnsiTheme="minorHAnsi"/>
            <w:noProof/>
            <w:lang w:eastAsia="es-PE"/>
          </w:rPr>
          <w:tab/>
        </w:r>
        <w:r w:rsidR="003F7769" w:rsidRPr="00445B56">
          <w:rPr>
            <w:rStyle w:val="Hipervnculo"/>
            <w:noProof/>
          </w:rPr>
          <w:t>Tipo de diseño de investigación.</w:t>
        </w:r>
        <w:r w:rsidR="003F7769">
          <w:rPr>
            <w:noProof/>
            <w:webHidden/>
          </w:rPr>
          <w:tab/>
        </w:r>
        <w:r w:rsidR="007B5766">
          <w:rPr>
            <w:noProof/>
            <w:webHidden/>
          </w:rPr>
          <w:fldChar w:fldCharType="begin"/>
        </w:r>
        <w:r w:rsidR="003F7769">
          <w:rPr>
            <w:noProof/>
            <w:webHidden/>
          </w:rPr>
          <w:instrText xml:space="preserve"> PAGEREF _Toc387424872 \h </w:instrText>
        </w:r>
        <w:r w:rsidR="007B5766">
          <w:rPr>
            <w:noProof/>
            <w:webHidden/>
          </w:rPr>
        </w:r>
        <w:r w:rsidR="007B5766">
          <w:rPr>
            <w:noProof/>
            <w:webHidden/>
          </w:rPr>
          <w:fldChar w:fldCharType="separate"/>
        </w:r>
        <w:r w:rsidR="003F7769">
          <w:rPr>
            <w:noProof/>
            <w:webHidden/>
          </w:rPr>
          <w:t>9</w:t>
        </w:r>
        <w:r w:rsidR="007B5766">
          <w:rPr>
            <w:noProof/>
            <w:webHidden/>
          </w:rPr>
          <w:fldChar w:fldCharType="end"/>
        </w:r>
      </w:hyperlink>
    </w:p>
    <w:p w:rsidR="003F7769" w:rsidRDefault="000F0022">
      <w:pPr>
        <w:pStyle w:val="TDC2"/>
        <w:rPr>
          <w:rFonts w:asciiTheme="minorHAnsi" w:eastAsiaTheme="minorEastAsia" w:hAnsiTheme="minorHAnsi"/>
          <w:noProof/>
          <w:lang w:eastAsia="es-PE"/>
        </w:rPr>
      </w:pPr>
      <w:hyperlink w:anchor="_Toc387424873" w:history="1">
        <w:r w:rsidR="003F7769" w:rsidRPr="00445B56">
          <w:rPr>
            <w:rStyle w:val="Hipervnculo"/>
            <w:noProof/>
          </w:rPr>
          <w:t>5.2.</w:t>
        </w:r>
        <w:r w:rsidR="003F7769">
          <w:rPr>
            <w:rFonts w:asciiTheme="minorHAnsi" w:eastAsiaTheme="minorEastAsia" w:hAnsiTheme="minorHAnsi"/>
            <w:noProof/>
            <w:lang w:eastAsia="es-PE"/>
          </w:rPr>
          <w:tab/>
        </w:r>
        <w:r w:rsidR="003F7769" w:rsidRPr="00445B56">
          <w:rPr>
            <w:rStyle w:val="Hipervnculo"/>
            <w:noProof/>
          </w:rPr>
          <w:t>Material de estudio.</w:t>
        </w:r>
        <w:r w:rsidR="003F7769">
          <w:rPr>
            <w:noProof/>
            <w:webHidden/>
          </w:rPr>
          <w:tab/>
        </w:r>
        <w:r w:rsidR="007B5766">
          <w:rPr>
            <w:noProof/>
            <w:webHidden/>
          </w:rPr>
          <w:fldChar w:fldCharType="begin"/>
        </w:r>
        <w:r w:rsidR="003F7769">
          <w:rPr>
            <w:noProof/>
            <w:webHidden/>
          </w:rPr>
          <w:instrText xml:space="preserve"> PAGEREF _Toc387424873 \h </w:instrText>
        </w:r>
        <w:r w:rsidR="007B5766">
          <w:rPr>
            <w:noProof/>
            <w:webHidden/>
          </w:rPr>
        </w:r>
        <w:r w:rsidR="007B5766">
          <w:rPr>
            <w:noProof/>
            <w:webHidden/>
          </w:rPr>
          <w:fldChar w:fldCharType="separate"/>
        </w:r>
        <w:r w:rsidR="003F7769">
          <w:rPr>
            <w:noProof/>
            <w:webHidden/>
          </w:rPr>
          <w:t>9</w:t>
        </w:r>
        <w:r w:rsidR="007B5766">
          <w:rPr>
            <w:noProof/>
            <w:webHidden/>
          </w:rPr>
          <w:fldChar w:fldCharType="end"/>
        </w:r>
      </w:hyperlink>
    </w:p>
    <w:p w:rsidR="003F7769" w:rsidRDefault="000F0022">
      <w:pPr>
        <w:pStyle w:val="TDC3"/>
        <w:tabs>
          <w:tab w:val="left" w:pos="1531"/>
        </w:tabs>
        <w:rPr>
          <w:rFonts w:asciiTheme="minorHAnsi" w:eastAsiaTheme="minorEastAsia" w:hAnsiTheme="minorHAnsi"/>
          <w:i w:val="0"/>
          <w:noProof/>
          <w:lang w:eastAsia="es-PE"/>
        </w:rPr>
      </w:pPr>
      <w:hyperlink w:anchor="_Toc387424874" w:history="1">
        <w:r w:rsidR="003F7769" w:rsidRPr="00445B56">
          <w:rPr>
            <w:rStyle w:val="Hipervnculo"/>
            <w:noProof/>
          </w:rPr>
          <w:t>5.2.1.</w:t>
        </w:r>
        <w:r w:rsidR="003F7769">
          <w:rPr>
            <w:rFonts w:asciiTheme="minorHAnsi" w:eastAsiaTheme="minorEastAsia" w:hAnsiTheme="minorHAnsi"/>
            <w:i w:val="0"/>
            <w:noProof/>
            <w:lang w:eastAsia="es-PE"/>
          </w:rPr>
          <w:tab/>
        </w:r>
        <w:r w:rsidR="003F7769" w:rsidRPr="00445B56">
          <w:rPr>
            <w:rStyle w:val="Hipervnculo"/>
            <w:noProof/>
          </w:rPr>
          <w:t>Unidad de estudio.</w:t>
        </w:r>
        <w:r w:rsidR="003F7769">
          <w:rPr>
            <w:noProof/>
            <w:webHidden/>
          </w:rPr>
          <w:tab/>
        </w:r>
        <w:r w:rsidR="007B5766">
          <w:rPr>
            <w:noProof/>
            <w:webHidden/>
          </w:rPr>
          <w:fldChar w:fldCharType="begin"/>
        </w:r>
        <w:r w:rsidR="003F7769">
          <w:rPr>
            <w:noProof/>
            <w:webHidden/>
          </w:rPr>
          <w:instrText xml:space="preserve"> PAGEREF _Toc387424874 \h </w:instrText>
        </w:r>
        <w:r w:rsidR="007B5766">
          <w:rPr>
            <w:noProof/>
            <w:webHidden/>
          </w:rPr>
        </w:r>
        <w:r w:rsidR="007B5766">
          <w:rPr>
            <w:noProof/>
            <w:webHidden/>
          </w:rPr>
          <w:fldChar w:fldCharType="separate"/>
        </w:r>
        <w:r w:rsidR="003F7769">
          <w:rPr>
            <w:noProof/>
            <w:webHidden/>
          </w:rPr>
          <w:t>9</w:t>
        </w:r>
        <w:r w:rsidR="007B5766">
          <w:rPr>
            <w:noProof/>
            <w:webHidden/>
          </w:rPr>
          <w:fldChar w:fldCharType="end"/>
        </w:r>
      </w:hyperlink>
    </w:p>
    <w:p w:rsidR="003F7769" w:rsidRDefault="000F0022">
      <w:pPr>
        <w:pStyle w:val="TDC3"/>
        <w:tabs>
          <w:tab w:val="left" w:pos="1531"/>
        </w:tabs>
        <w:rPr>
          <w:rFonts w:asciiTheme="minorHAnsi" w:eastAsiaTheme="minorEastAsia" w:hAnsiTheme="minorHAnsi"/>
          <w:i w:val="0"/>
          <w:noProof/>
          <w:lang w:eastAsia="es-PE"/>
        </w:rPr>
      </w:pPr>
      <w:hyperlink w:anchor="_Toc387424875" w:history="1">
        <w:r w:rsidR="003F7769" w:rsidRPr="00445B56">
          <w:rPr>
            <w:rStyle w:val="Hipervnculo"/>
            <w:noProof/>
          </w:rPr>
          <w:t>5.2.2.</w:t>
        </w:r>
        <w:r w:rsidR="003F7769">
          <w:rPr>
            <w:rFonts w:asciiTheme="minorHAnsi" w:eastAsiaTheme="minorEastAsia" w:hAnsiTheme="minorHAnsi"/>
            <w:i w:val="0"/>
            <w:noProof/>
            <w:lang w:eastAsia="es-PE"/>
          </w:rPr>
          <w:tab/>
        </w:r>
        <w:r w:rsidR="003F7769" w:rsidRPr="00445B56">
          <w:rPr>
            <w:rStyle w:val="Hipervnculo"/>
            <w:noProof/>
          </w:rPr>
          <w:t>Población.</w:t>
        </w:r>
        <w:r w:rsidR="003F7769">
          <w:rPr>
            <w:noProof/>
            <w:webHidden/>
          </w:rPr>
          <w:tab/>
        </w:r>
        <w:r w:rsidR="007B5766">
          <w:rPr>
            <w:noProof/>
            <w:webHidden/>
          </w:rPr>
          <w:fldChar w:fldCharType="begin"/>
        </w:r>
        <w:r w:rsidR="003F7769">
          <w:rPr>
            <w:noProof/>
            <w:webHidden/>
          </w:rPr>
          <w:instrText xml:space="preserve"> PAGEREF _Toc387424875 \h </w:instrText>
        </w:r>
        <w:r w:rsidR="007B5766">
          <w:rPr>
            <w:noProof/>
            <w:webHidden/>
          </w:rPr>
        </w:r>
        <w:r w:rsidR="007B5766">
          <w:rPr>
            <w:noProof/>
            <w:webHidden/>
          </w:rPr>
          <w:fldChar w:fldCharType="separate"/>
        </w:r>
        <w:r w:rsidR="003F7769">
          <w:rPr>
            <w:noProof/>
            <w:webHidden/>
          </w:rPr>
          <w:t>9</w:t>
        </w:r>
        <w:r w:rsidR="007B5766">
          <w:rPr>
            <w:noProof/>
            <w:webHidden/>
          </w:rPr>
          <w:fldChar w:fldCharType="end"/>
        </w:r>
      </w:hyperlink>
    </w:p>
    <w:p w:rsidR="003F7769" w:rsidRDefault="000F0022">
      <w:pPr>
        <w:pStyle w:val="TDC3"/>
        <w:tabs>
          <w:tab w:val="left" w:pos="1531"/>
        </w:tabs>
        <w:rPr>
          <w:rFonts w:asciiTheme="minorHAnsi" w:eastAsiaTheme="minorEastAsia" w:hAnsiTheme="minorHAnsi"/>
          <w:i w:val="0"/>
          <w:noProof/>
          <w:lang w:eastAsia="es-PE"/>
        </w:rPr>
      </w:pPr>
      <w:hyperlink w:anchor="_Toc387424876" w:history="1">
        <w:r w:rsidR="003F7769" w:rsidRPr="00445B56">
          <w:rPr>
            <w:rStyle w:val="Hipervnculo"/>
            <w:noProof/>
          </w:rPr>
          <w:t>5.2.3.</w:t>
        </w:r>
        <w:r w:rsidR="003F7769">
          <w:rPr>
            <w:rFonts w:asciiTheme="minorHAnsi" w:eastAsiaTheme="minorEastAsia" w:hAnsiTheme="minorHAnsi"/>
            <w:i w:val="0"/>
            <w:noProof/>
            <w:lang w:eastAsia="es-PE"/>
          </w:rPr>
          <w:tab/>
        </w:r>
        <w:r w:rsidR="003F7769" w:rsidRPr="00445B56">
          <w:rPr>
            <w:rStyle w:val="Hipervnculo"/>
            <w:noProof/>
          </w:rPr>
          <w:t>Muestra.</w:t>
        </w:r>
        <w:r w:rsidR="003F7769">
          <w:rPr>
            <w:noProof/>
            <w:webHidden/>
          </w:rPr>
          <w:tab/>
        </w:r>
        <w:r w:rsidR="007B5766">
          <w:rPr>
            <w:noProof/>
            <w:webHidden/>
          </w:rPr>
          <w:fldChar w:fldCharType="begin"/>
        </w:r>
        <w:r w:rsidR="003F7769">
          <w:rPr>
            <w:noProof/>
            <w:webHidden/>
          </w:rPr>
          <w:instrText xml:space="preserve"> PAGEREF _Toc387424876 \h </w:instrText>
        </w:r>
        <w:r w:rsidR="007B5766">
          <w:rPr>
            <w:noProof/>
            <w:webHidden/>
          </w:rPr>
        </w:r>
        <w:r w:rsidR="007B5766">
          <w:rPr>
            <w:noProof/>
            <w:webHidden/>
          </w:rPr>
          <w:fldChar w:fldCharType="separate"/>
        </w:r>
        <w:r w:rsidR="003F7769">
          <w:rPr>
            <w:noProof/>
            <w:webHidden/>
          </w:rPr>
          <w:t>9</w:t>
        </w:r>
        <w:r w:rsidR="007B5766">
          <w:rPr>
            <w:noProof/>
            <w:webHidden/>
          </w:rPr>
          <w:fldChar w:fldCharType="end"/>
        </w:r>
      </w:hyperlink>
    </w:p>
    <w:p w:rsidR="003F7769" w:rsidRDefault="000F0022">
      <w:pPr>
        <w:pStyle w:val="TDC2"/>
        <w:rPr>
          <w:rFonts w:asciiTheme="minorHAnsi" w:eastAsiaTheme="minorEastAsia" w:hAnsiTheme="minorHAnsi"/>
          <w:noProof/>
          <w:lang w:eastAsia="es-PE"/>
        </w:rPr>
      </w:pPr>
      <w:hyperlink w:anchor="_Toc387424877" w:history="1">
        <w:r w:rsidR="003F7769" w:rsidRPr="00445B56">
          <w:rPr>
            <w:rStyle w:val="Hipervnculo"/>
            <w:noProof/>
          </w:rPr>
          <w:t>5.3.</w:t>
        </w:r>
        <w:r w:rsidR="003F7769">
          <w:rPr>
            <w:rFonts w:asciiTheme="minorHAnsi" w:eastAsiaTheme="minorEastAsia" w:hAnsiTheme="minorHAnsi"/>
            <w:noProof/>
            <w:lang w:eastAsia="es-PE"/>
          </w:rPr>
          <w:tab/>
        </w:r>
        <w:r w:rsidR="003F7769" w:rsidRPr="00445B56">
          <w:rPr>
            <w:rStyle w:val="Hipervnculo"/>
            <w:noProof/>
          </w:rPr>
          <w:t>Técnicas, procedimientos e instrumentos.</w:t>
        </w:r>
        <w:r w:rsidR="003F7769">
          <w:rPr>
            <w:noProof/>
            <w:webHidden/>
          </w:rPr>
          <w:tab/>
        </w:r>
        <w:r w:rsidR="007B5766">
          <w:rPr>
            <w:noProof/>
            <w:webHidden/>
          </w:rPr>
          <w:fldChar w:fldCharType="begin"/>
        </w:r>
        <w:r w:rsidR="003F7769">
          <w:rPr>
            <w:noProof/>
            <w:webHidden/>
          </w:rPr>
          <w:instrText xml:space="preserve"> PAGEREF _Toc387424877 \h </w:instrText>
        </w:r>
        <w:r w:rsidR="007B5766">
          <w:rPr>
            <w:noProof/>
            <w:webHidden/>
          </w:rPr>
        </w:r>
        <w:r w:rsidR="007B5766">
          <w:rPr>
            <w:noProof/>
            <w:webHidden/>
          </w:rPr>
          <w:fldChar w:fldCharType="separate"/>
        </w:r>
        <w:r w:rsidR="003F7769">
          <w:rPr>
            <w:noProof/>
            <w:webHidden/>
          </w:rPr>
          <w:t>10</w:t>
        </w:r>
        <w:r w:rsidR="007B5766">
          <w:rPr>
            <w:noProof/>
            <w:webHidden/>
          </w:rPr>
          <w:fldChar w:fldCharType="end"/>
        </w:r>
      </w:hyperlink>
    </w:p>
    <w:p w:rsidR="003F7769" w:rsidRDefault="000F0022">
      <w:pPr>
        <w:pStyle w:val="TDC3"/>
        <w:tabs>
          <w:tab w:val="left" w:pos="1531"/>
        </w:tabs>
        <w:rPr>
          <w:rFonts w:asciiTheme="minorHAnsi" w:eastAsiaTheme="minorEastAsia" w:hAnsiTheme="minorHAnsi"/>
          <w:i w:val="0"/>
          <w:noProof/>
          <w:lang w:eastAsia="es-PE"/>
        </w:rPr>
      </w:pPr>
      <w:hyperlink w:anchor="_Toc387424878" w:history="1">
        <w:r w:rsidR="003F7769" w:rsidRPr="00445B56">
          <w:rPr>
            <w:rStyle w:val="Hipervnculo"/>
            <w:noProof/>
          </w:rPr>
          <w:t>5.3.1.</w:t>
        </w:r>
        <w:r w:rsidR="003F7769">
          <w:rPr>
            <w:rFonts w:asciiTheme="minorHAnsi" w:eastAsiaTheme="minorEastAsia" w:hAnsiTheme="minorHAnsi"/>
            <w:i w:val="0"/>
            <w:noProof/>
            <w:lang w:eastAsia="es-PE"/>
          </w:rPr>
          <w:tab/>
        </w:r>
        <w:r w:rsidR="003F7769" w:rsidRPr="00445B56">
          <w:rPr>
            <w:rStyle w:val="Hipervnculo"/>
            <w:noProof/>
          </w:rPr>
          <w:t>Para recolectar datos.</w:t>
        </w:r>
        <w:r w:rsidR="003F7769">
          <w:rPr>
            <w:noProof/>
            <w:webHidden/>
          </w:rPr>
          <w:tab/>
        </w:r>
        <w:r w:rsidR="007B5766">
          <w:rPr>
            <w:noProof/>
            <w:webHidden/>
          </w:rPr>
          <w:fldChar w:fldCharType="begin"/>
        </w:r>
        <w:r w:rsidR="003F7769">
          <w:rPr>
            <w:noProof/>
            <w:webHidden/>
          </w:rPr>
          <w:instrText xml:space="preserve"> PAGEREF _Toc387424878 \h </w:instrText>
        </w:r>
        <w:r w:rsidR="007B5766">
          <w:rPr>
            <w:noProof/>
            <w:webHidden/>
          </w:rPr>
        </w:r>
        <w:r w:rsidR="007B5766">
          <w:rPr>
            <w:noProof/>
            <w:webHidden/>
          </w:rPr>
          <w:fldChar w:fldCharType="separate"/>
        </w:r>
        <w:r w:rsidR="003F7769">
          <w:rPr>
            <w:noProof/>
            <w:webHidden/>
          </w:rPr>
          <w:t>10</w:t>
        </w:r>
        <w:r w:rsidR="007B5766">
          <w:rPr>
            <w:noProof/>
            <w:webHidden/>
          </w:rPr>
          <w:fldChar w:fldCharType="end"/>
        </w:r>
      </w:hyperlink>
    </w:p>
    <w:p w:rsidR="003F7769" w:rsidRDefault="000F0022">
      <w:pPr>
        <w:pStyle w:val="TDC3"/>
        <w:tabs>
          <w:tab w:val="left" w:pos="1531"/>
        </w:tabs>
        <w:rPr>
          <w:rFonts w:asciiTheme="minorHAnsi" w:eastAsiaTheme="minorEastAsia" w:hAnsiTheme="minorHAnsi"/>
          <w:i w:val="0"/>
          <w:noProof/>
          <w:lang w:eastAsia="es-PE"/>
        </w:rPr>
      </w:pPr>
      <w:hyperlink w:anchor="_Toc387424879" w:history="1">
        <w:r w:rsidR="003F7769" w:rsidRPr="00445B56">
          <w:rPr>
            <w:rStyle w:val="Hipervnculo"/>
            <w:noProof/>
          </w:rPr>
          <w:t>5.3.2.</w:t>
        </w:r>
        <w:r w:rsidR="003F7769">
          <w:rPr>
            <w:rFonts w:asciiTheme="minorHAnsi" w:eastAsiaTheme="minorEastAsia" w:hAnsiTheme="minorHAnsi"/>
            <w:i w:val="0"/>
            <w:noProof/>
            <w:lang w:eastAsia="es-PE"/>
          </w:rPr>
          <w:tab/>
        </w:r>
        <w:r w:rsidR="003F7769" w:rsidRPr="00445B56">
          <w:rPr>
            <w:rStyle w:val="Hipervnculo"/>
            <w:noProof/>
          </w:rPr>
          <w:t>Para procesar datos.</w:t>
        </w:r>
        <w:r w:rsidR="003F7769">
          <w:rPr>
            <w:noProof/>
            <w:webHidden/>
          </w:rPr>
          <w:tab/>
        </w:r>
        <w:r w:rsidR="007B5766">
          <w:rPr>
            <w:noProof/>
            <w:webHidden/>
          </w:rPr>
          <w:fldChar w:fldCharType="begin"/>
        </w:r>
        <w:r w:rsidR="003F7769">
          <w:rPr>
            <w:noProof/>
            <w:webHidden/>
          </w:rPr>
          <w:instrText xml:space="preserve"> PAGEREF _Toc387424879 \h </w:instrText>
        </w:r>
        <w:r w:rsidR="007B5766">
          <w:rPr>
            <w:noProof/>
            <w:webHidden/>
          </w:rPr>
        </w:r>
        <w:r w:rsidR="007B5766">
          <w:rPr>
            <w:noProof/>
            <w:webHidden/>
          </w:rPr>
          <w:fldChar w:fldCharType="separate"/>
        </w:r>
        <w:r w:rsidR="003F7769">
          <w:rPr>
            <w:noProof/>
            <w:webHidden/>
          </w:rPr>
          <w:t>10</w:t>
        </w:r>
        <w:r w:rsidR="007B5766">
          <w:rPr>
            <w:noProof/>
            <w:webHidden/>
          </w:rPr>
          <w:fldChar w:fldCharType="end"/>
        </w:r>
      </w:hyperlink>
    </w:p>
    <w:p w:rsidR="003F7769" w:rsidRDefault="000F0022">
      <w:pPr>
        <w:pStyle w:val="TDC1"/>
        <w:tabs>
          <w:tab w:val="left" w:pos="2665"/>
          <w:tab w:val="right" w:leader="dot" w:pos="8778"/>
        </w:tabs>
        <w:rPr>
          <w:rFonts w:asciiTheme="minorHAnsi" w:eastAsiaTheme="minorEastAsia" w:hAnsiTheme="minorHAnsi"/>
          <w:b w:val="0"/>
          <w:noProof/>
          <w:lang w:eastAsia="es-PE"/>
        </w:rPr>
      </w:pPr>
      <w:hyperlink w:anchor="_Toc387424880" w:history="1">
        <w:r w:rsidR="003F7769" w:rsidRPr="00445B56">
          <w:rPr>
            <w:rStyle w:val="Hipervnculo"/>
            <w:noProof/>
          </w:rPr>
          <w:t>CAPÍTULO 6.</w:t>
        </w:r>
        <w:r w:rsidR="007F13AC">
          <w:rPr>
            <w:rStyle w:val="Hipervnculo"/>
            <w:noProof/>
          </w:rPr>
          <w:t xml:space="preserve"> </w:t>
        </w:r>
        <w:r w:rsidR="003F7769" w:rsidRPr="00445B56">
          <w:rPr>
            <w:rStyle w:val="Hipervnculo"/>
            <w:noProof/>
          </w:rPr>
          <w:t>RESULTADOS</w:t>
        </w:r>
        <w:r w:rsidR="003F7769">
          <w:rPr>
            <w:noProof/>
            <w:webHidden/>
          </w:rPr>
          <w:tab/>
        </w:r>
        <w:r w:rsidR="007B5766">
          <w:rPr>
            <w:noProof/>
            <w:webHidden/>
          </w:rPr>
          <w:fldChar w:fldCharType="begin"/>
        </w:r>
        <w:r w:rsidR="003F7769">
          <w:rPr>
            <w:noProof/>
            <w:webHidden/>
          </w:rPr>
          <w:instrText xml:space="preserve"> PAGEREF _Toc387424880 \h </w:instrText>
        </w:r>
        <w:r w:rsidR="007B5766">
          <w:rPr>
            <w:noProof/>
            <w:webHidden/>
          </w:rPr>
        </w:r>
        <w:r w:rsidR="007B5766">
          <w:rPr>
            <w:noProof/>
            <w:webHidden/>
          </w:rPr>
          <w:fldChar w:fldCharType="separate"/>
        </w:r>
        <w:r w:rsidR="003F7769">
          <w:rPr>
            <w:noProof/>
            <w:webHidden/>
          </w:rPr>
          <w:t>11</w:t>
        </w:r>
        <w:r w:rsidR="007B5766">
          <w:rPr>
            <w:noProof/>
            <w:webHidden/>
          </w:rPr>
          <w:fldChar w:fldCharType="end"/>
        </w:r>
      </w:hyperlink>
    </w:p>
    <w:p w:rsidR="003F7769" w:rsidRDefault="000F0022">
      <w:pPr>
        <w:pStyle w:val="TDC1"/>
        <w:tabs>
          <w:tab w:val="left" w:pos="2665"/>
          <w:tab w:val="right" w:leader="dot" w:pos="8778"/>
        </w:tabs>
        <w:rPr>
          <w:rFonts w:asciiTheme="minorHAnsi" w:eastAsiaTheme="minorEastAsia" w:hAnsiTheme="minorHAnsi"/>
          <w:b w:val="0"/>
          <w:noProof/>
          <w:lang w:eastAsia="es-PE"/>
        </w:rPr>
      </w:pPr>
      <w:hyperlink w:anchor="_Toc387424881" w:history="1">
        <w:r w:rsidR="003F7769" w:rsidRPr="00445B56">
          <w:rPr>
            <w:rStyle w:val="Hipervnculo"/>
            <w:noProof/>
          </w:rPr>
          <w:t>CAPÍTULO 7.</w:t>
        </w:r>
        <w:r w:rsidR="007F13AC">
          <w:rPr>
            <w:rFonts w:asciiTheme="minorHAnsi" w:eastAsiaTheme="minorEastAsia" w:hAnsiTheme="minorHAnsi"/>
            <w:b w:val="0"/>
            <w:noProof/>
            <w:lang w:eastAsia="es-PE"/>
          </w:rPr>
          <w:t xml:space="preserve"> </w:t>
        </w:r>
        <w:r w:rsidR="003F7769" w:rsidRPr="00445B56">
          <w:rPr>
            <w:rStyle w:val="Hipervnculo"/>
            <w:noProof/>
          </w:rPr>
          <w:t>DISCUSIÓN</w:t>
        </w:r>
        <w:r w:rsidR="003F7769">
          <w:rPr>
            <w:noProof/>
            <w:webHidden/>
          </w:rPr>
          <w:tab/>
        </w:r>
        <w:r w:rsidR="007B5766">
          <w:rPr>
            <w:noProof/>
            <w:webHidden/>
          </w:rPr>
          <w:fldChar w:fldCharType="begin"/>
        </w:r>
        <w:r w:rsidR="003F7769">
          <w:rPr>
            <w:noProof/>
            <w:webHidden/>
          </w:rPr>
          <w:instrText xml:space="preserve"> PAGEREF _Toc387424881 \h </w:instrText>
        </w:r>
        <w:r w:rsidR="007B5766">
          <w:rPr>
            <w:noProof/>
            <w:webHidden/>
          </w:rPr>
        </w:r>
        <w:r w:rsidR="007B5766">
          <w:rPr>
            <w:noProof/>
            <w:webHidden/>
          </w:rPr>
          <w:fldChar w:fldCharType="separate"/>
        </w:r>
        <w:r w:rsidR="003F7769">
          <w:rPr>
            <w:noProof/>
            <w:webHidden/>
          </w:rPr>
          <w:t>12</w:t>
        </w:r>
        <w:r w:rsidR="007B5766">
          <w:rPr>
            <w:noProof/>
            <w:webHidden/>
          </w:rPr>
          <w:fldChar w:fldCharType="end"/>
        </w:r>
      </w:hyperlink>
    </w:p>
    <w:p w:rsidR="003F7769" w:rsidRDefault="000F0022">
      <w:pPr>
        <w:pStyle w:val="TDC1"/>
        <w:tabs>
          <w:tab w:val="right" w:leader="dot" w:pos="8778"/>
        </w:tabs>
        <w:rPr>
          <w:rFonts w:asciiTheme="minorHAnsi" w:eastAsiaTheme="minorEastAsia" w:hAnsiTheme="minorHAnsi"/>
          <w:b w:val="0"/>
          <w:noProof/>
          <w:lang w:eastAsia="es-PE"/>
        </w:rPr>
      </w:pPr>
      <w:hyperlink w:anchor="_Toc387424882" w:history="1">
        <w:r w:rsidR="003F7769" w:rsidRPr="00445B56">
          <w:rPr>
            <w:rStyle w:val="Hipervnculo"/>
            <w:noProof/>
          </w:rPr>
          <w:t>CONCLUSIONES</w:t>
        </w:r>
        <w:r w:rsidR="003F7769">
          <w:rPr>
            <w:noProof/>
            <w:webHidden/>
          </w:rPr>
          <w:tab/>
        </w:r>
        <w:r w:rsidR="007B5766">
          <w:rPr>
            <w:noProof/>
            <w:webHidden/>
          </w:rPr>
          <w:fldChar w:fldCharType="begin"/>
        </w:r>
        <w:r w:rsidR="003F7769">
          <w:rPr>
            <w:noProof/>
            <w:webHidden/>
          </w:rPr>
          <w:instrText xml:space="preserve"> PAGEREF _Toc387424882 \h </w:instrText>
        </w:r>
        <w:r w:rsidR="007B5766">
          <w:rPr>
            <w:noProof/>
            <w:webHidden/>
          </w:rPr>
        </w:r>
        <w:r w:rsidR="007B5766">
          <w:rPr>
            <w:noProof/>
            <w:webHidden/>
          </w:rPr>
          <w:fldChar w:fldCharType="separate"/>
        </w:r>
        <w:r w:rsidR="003F7769">
          <w:rPr>
            <w:noProof/>
            <w:webHidden/>
          </w:rPr>
          <w:t>13</w:t>
        </w:r>
        <w:r w:rsidR="007B5766">
          <w:rPr>
            <w:noProof/>
            <w:webHidden/>
          </w:rPr>
          <w:fldChar w:fldCharType="end"/>
        </w:r>
      </w:hyperlink>
    </w:p>
    <w:p w:rsidR="003F7769" w:rsidRDefault="000F0022">
      <w:pPr>
        <w:pStyle w:val="TDC1"/>
        <w:tabs>
          <w:tab w:val="right" w:leader="dot" w:pos="8778"/>
        </w:tabs>
        <w:rPr>
          <w:rFonts w:asciiTheme="minorHAnsi" w:eastAsiaTheme="minorEastAsia" w:hAnsiTheme="minorHAnsi"/>
          <w:b w:val="0"/>
          <w:noProof/>
          <w:lang w:eastAsia="es-PE"/>
        </w:rPr>
      </w:pPr>
      <w:hyperlink w:anchor="_Toc387424883" w:history="1">
        <w:r w:rsidR="003F7769" w:rsidRPr="00445B56">
          <w:rPr>
            <w:rStyle w:val="Hipervnculo"/>
            <w:noProof/>
          </w:rPr>
          <w:t>RECOMENDACIONES</w:t>
        </w:r>
        <w:r w:rsidR="003F7769">
          <w:rPr>
            <w:noProof/>
            <w:webHidden/>
          </w:rPr>
          <w:tab/>
        </w:r>
        <w:r w:rsidR="007B5766">
          <w:rPr>
            <w:noProof/>
            <w:webHidden/>
          </w:rPr>
          <w:fldChar w:fldCharType="begin"/>
        </w:r>
        <w:r w:rsidR="003F7769">
          <w:rPr>
            <w:noProof/>
            <w:webHidden/>
          </w:rPr>
          <w:instrText xml:space="preserve"> PAGEREF _Toc387424883 \h </w:instrText>
        </w:r>
        <w:r w:rsidR="007B5766">
          <w:rPr>
            <w:noProof/>
            <w:webHidden/>
          </w:rPr>
        </w:r>
        <w:r w:rsidR="007B5766">
          <w:rPr>
            <w:noProof/>
            <w:webHidden/>
          </w:rPr>
          <w:fldChar w:fldCharType="separate"/>
        </w:r>
        <w:r w:rsidR="003F7769">
          <w:rPr>
            <w:noProof/>
            <w:webHidden/>
          </w:rPr>
          <w:t>14</w:t>
        </w:r>
        <w:r w:rsidR="007B5766">
          <w:rPr>
            <w:noProof/>
            <w:webHidden/>
          </w:rPr>
          <w:fldChar w:fldCharType="end"/>
        </w:r>
      </w:hyperlink>
    </w:p>
    <w:p w:rsidR="003F7769" w:rsidRDefault="000F0022">
      <w:pPr>
        <w:pStyle w:val="TDC1"/>
        <w:tabs>
          <w:tab w:val="right" w:leader="dot" w:pos="8778"/>
        </w:tabs>
        <w:rPr>
          <w:rFonts w:asciiTheme="minorHAnsi" w:eastAsiaTheme="minorEastAsia" w:hAnsiTheme="minorHAnsi"/>
          <w:b w:val="0"/>
          <w:noProof/>
          <w:lang w:eastAsia="es-PE"/>
        </w:rPr>
      </w:pPr>
      <w:hyperlink w:anchor="_Toc387424884" w:history="1">
        <w:r w:rsidR="003F7769" w:rsidRPr="00445B56">
          <w:rPr>
            <w:rStyle w:val="Hipervnculo"/>
            <w:noProof/>
          </w:rPr>
          <w:t>REFERENCIAS</w:t>
        </w:r>
        <w:r w:rsidR="003F7769">
          <w:rPr>
            <w:noProof/>
            <w:webHidden/>
          </w:rPr>
          <w:tab/>
        </w:r>
        <w:r w:rsidR="007B5766">
          <w:rPr>
            <w:noProof/>
            <w:webHidden/>
          </w:rPr>
          <w:fldChar w:fldCharType="begin"/>
        </w:r>
        <w:r w:rsidR="003F7769">
          <w:rPr>
            <w:noProof/>
            <w:webHidden/>
          </w:rPr>
          <w:instrText xml:space="preserve"> PAGEREF _Toc387424884 \h </w:instrText>
        </w:r>
        <w:r w:rsidR="007B5766">
          <w:rPr>
            <w:noProof/>
            <w:webHidden/>
          </w:rPr>
        </w:r>
        <w:r w:rsidR="007B5766">
          <w:rPr>
            <w:noProof/>
            <w:webHidden/>
          </w:rPr>
          <w:fldChar w:fldCharType="separate"/>
        </w:r>
        <w:r w:rsidR="003F7769">
          <w:rPr>
            <w:noProof/>
            <w:webHidden/>
          </w:rPr>
          <w:t>15</w:t>
        </w:r>
        <w:r w:rsidR="007B5766">
          <w:rPr>
            <w:noProof/>
            <w:webHidden/>
          </w:rPr>
          <w:fldChar w:fldCharType="end"/>
        </w:r>
      </w:hyperlink>
    </w:p>
    <w:p w:rsidR="003F7769" w:rsidRDefault="000F0022">
      <w:pPr>
        <w:pStyle w:val="TDC1"/>
        <w:tabs>
          <w:tab w:val="right" w:leader="dot" w:pos="8778"/>
        </w:tabs>
        <w:rPr>
          <w:rFonts w:asciiTheme="minorHAnsi" w:eastAsiaTheme="minorEastAsia" w:hAnsiTheme="minorHAnsi"/>
          <w:b w:val="0"/>
          <w:noProof/>
          <w:lang w:eastAsia="es-PE"/>
        </w:rPr>
      </w:pPr>
      <w:hyperlink w:anchor="_Toc387424885" w:history="1">
        <w:r w:rsidR="003F7769" w:rsidRPr="00445B56">
          <w:rPr>
            <w:rStyle w:val="Hipervnculo"/>
            <w:noProof/>
          </w:rPr>
          <w:t>ANEXOS</w:t>
        </w:r>
        <w:r w:rsidR="003F7769">
          <w:rPr>
            <w:noProof/>
            <w:webHidden/>
          </w:rPr>
          <w:tab/>
        </w:r>
        <w:r w:rsidR="007B5766">
          <w:rPr>
            <w:noProof/>
            <w:webHidden/>
          </w:rPr>
          <w:fldChar w:fldCharType="begin"/>
        </w:r>
        <w:r w:rsidR="003F7769">
          <w:rPr>
            <w:noProof/>
            <w:webHidden/>
          </w:rPr>
          <w:instrText xml:space="preserve"> PAGEREF _Toc387424885 \h </w:instrText>
        </w:r>
        <w:r w:rsidR="007B5766">
          <w:rPr>
            <w:noProof/>
            <w:webHidden/>
          </w:rPr>
        </w:r>
        <w:r w:rsidR="007B5766">
          <w:rPr>
            <w:noProof/>
            <w:webHidden/>
          </w:rPr>
          <w:fldChar w:fldCharType="separate"/>
        </w:r>
        <w:r w:rsidR="003F7769">
          <w:rPr>
            <w:noProof/>
            <w:webHidden/>
          </w:rPr>
          <w:t>16</w:t>
        </w:r>
        <w:r w:rsidR="007B5766">
          <w:rPr>
            <w:noProof/>
            <w:webHidden/>
          </w:rPr>
          <w:fldChar w:fldCharType="end"/>
        </w:r>
      </w:hyperlink>
    </w:p>
    <w:p w:rsidR="00162990" w:rsidRDefault="007B5766" w:rsidP="00162990">
      <w:r>
        <w:fldChar w:fldCharType="end"/>
      </w:r>
    </w:p>
    <w:p w:rsidR="00162990" w:rsidRDefault="00162990"/>
    <w:p w:rsidR="00162990" w:rsidRDefault="00162990"/>
    <w:p w:rsidR="00162990" w:rsidRDefault="00162990"/>
    <w:p w:rsidR="00375D11" w:rsidRDefault="00375D11">
      <w:r>
        <w:br w:type="page"/>
      </w:r>
    </w:p>
    <w:p w:rsidR="00375D11" w:rsidRPr="00CD35FD" w:rsidRDefault="00375D11" w:rsidP="00375D11">
      <w:pPr>
        <w:pStyle w:val="Puesto"/>
      </w:pPr>
      <w:bookmarkStart w:id="11" w:name="_Toc379497332"/>
      <w:bookmarkStart w:id="12" w:name="_Toc387424853"/>
      <w:r>
        <w:lastRenderedPageBreak/>
        <w:t>ÍNDICE DE TABLAS</w:t>
      </w:r>
      <w:bookmarkEnd w:id="11"/>
      <w:bookmarkEnd w:id="12"/>
    </w:p>
    <w:p w:rsidR="00375D11" w:rsidRPr="00193F8A" w:rsidRDefault="00375D11" w:rsidP="00375D11">
      <w:pPr>
        <w:rPr>
          <w:rFonts w:cs="Arial"/>
        </w:rPr>
      </w:pPr>
    </w:p>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r>
        <w:br w:type="page"/>
      </w:r>
    </w:p>
    <w:p w:rsidR="00375D11" w:rsidRPr="00CD35FD" w:rsidRDefault="00375D11" w:rsidP="00375D11">
      <w:pPr>
        <w:pStyle w:val="Puesto"/>
      </w:pPr>
      <w:bookmarkStart w:id="13" w:name="_Toc379497333"/>
      <w:bookmarkStart w:id="14" w:name="_Toc387424854"/>
      <w:r>
        <w:lastRenderedPageBreak/>
        <w:t xml:space="preserve">ÍNDICE DE </w:t>
      </w:r>
      <w:bookmarkEnd w:id="13"/>
      <w:r w:rsidR="005B1F80">
        <w:t>GRÁFICOS</w:t>
      </w:r>
      <w:bookmarkEnd w:id="14"/>
    </w:p>
    <w:p w:rsidR="00375D11" w:rsidRPr="00193F8A" w:rsidRDefault="00375D11" w:rsidP="00375D11">
      <w:pPr>
        <w:rPr>
          <w:rFonts w:cs="Arial"/>
        </w:rPr>
      </w:pPr>
    </w:p>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162990" w:rsidRDefault="00162990"/>
    <w:p w:rsidR="00162990" w:rsidRDefault="00162990"/>
    <w:p w:rsidR="00375D11" w:rsidRDefault="00375D11">
      <w:pPr>
        <w:sectPr w:rsidR="00375D11" w:rsidSect="0018163B">
          <w:headerReference w:type="default" r:id="rId9"/>
          <w:footerReference w:type="default" r:id="rId10"/>
          <w:pgSz w:w="11907" w:h="16840" w:code="9"/>
          <w:pgMar w:top="1418" w:right="1418" w:bottom="1134" w:left="1701" w:header="709" w:footer="709" w:gutter="0"/>
          <w:pgNumType w:fmt="lowerRoman" w:start="1"/>
          <w:cols w:space="708"/>
          <w:titlePg/>
          <w:docGrid w:linePitch="360"/>
        </w:sectPr>
      </w:pPr>
    </w:p>
    <w:p w:rsidR="00162990" w:rsidRPr="0062324B" w:rsidRDefault="000A55F0" w:rsidP="0062324B">
      <w:pPr>
        <w:pStyle w:val="Ttulo1"/>
      </w:pPr>
      <w:bookmarkStart w:id="15" w:name="_Toc387424855"/>
      <w:r w:rsidRPr="0062324B">
        <w:lastRenderedPageBreak/>
        <w:t>INTRODUCCIÓN</w:t>
      </w:r>
      <w:bookmarkEnd w:id="15"/>
    </w:p>
    <w:p w:rsidR="00162990" w:rsidRDefault="00162990"/>
    <w:p w:rsidR="00162990" w:rsidRDefault="00DE7983" w:rsidP="006F1C01">
      <w:pPr>
        <w:pStyle w:val="Ttulo2"/>
      </w:pPr>
      <w:bookmarkStart w:id="16" w:name="_Toc379497337"/>
      <w:bookmarkStart w:id="17" w:name="_Toc387424856"/>
      <w:r>
        <w:t>Realidad problemática</w:t>
      </w:r>
      <w:bookmarkEnd w:id="16"/>
      <w:bookmarkEnd w:id="17"/>
    </w:p>
    <w:p w:rsidR="00DD2980" w:rsidRDefault="00DD2980" w:rsidP="003B7978">
      <w:pPr>
        <w:spacing w:after="0"/>
        <w:ind w:left="567"/>
      </w:pPr>
      <w:r>
        <w:t xml:space="preserve">En nuestro país, el “taxear” se ha convertido en la salida fácil y rápida para todo aquel que no tiene una fuente de ingresos fija. La informalidad permite que con un letrero de taxi en el parabrisas, se convierta a cualquier automóvil, automáticamente en integrante de una red de prestadores del servicio, por lo que la informalidad alcanza un índice de 67% a pesar de la existencia de la Ordenanza 196 que regula el servicio, es decir, hay una ley pero no se respeta. </w:t>
      </w:r>
    </w:p>
    <w:p w:rsidR="00DD2980" w:rsidRDefault="00DD2980" w:rsidP="003B7978">
      <w:pPr>
        <w:spacing w:after="0"/>
        <w:ind w:left="567"/>
      </w:pPr>
    </w:p>
    <w:p w:rsidR="00DD2980" w:rsidRDefault="00DD2980" w:rsidP="003B7978">
      <w:pPr>
        <w:spacing w:after="0"/>
        <w:ind w:left="567"/>
      </w:pPr>
      <w:r>
        <w:t>Esto hace que el servicio de taxi se convierta en un problema que comprende factores económicos y sociales, que lo están llevando a una vorágine donde colapsará si no se mejora la manera en que hasta la fecha ejecuta. El propietario del vehículo, el conductor, las papeletas, la seguridad, los policías y el cliente son los componentes que se deben tener en cuenta para realizar un cambio positivo en este sistema que día a día se agrava, causa malestar y que muchos políticos se proponen arreglar sin lograr resultados positivos.</w:t>
      </w:r>
    </w:p>
    <w:p w:rsidR="00DD2980" w:rsidRDefault="00DD2980" w:rsidP="003B7978">
      <w:pPr>
        <w:spacing w:after="0"/>
        <w:ind w:left="567"/>
      </w:pPr>
    </w:p>
    <w:p w:rsidR="00DD2980" w:rsidRDefault="00DD2980" w:rsidP="003B7978">
      <w:pPr>
        <w:keepNext/>
        <w:spacing w:after="0"/>
        <w:ind w:left="567"/>
        <w:jc w:val="center"/>
      </w:pPr>
      <w:r>
        <w:rPr>
          <w:noProof/>
          <w:lang w:eastAsia="ja-JP"/>
        </w:rPr>
        <w:drawing>
          <wp:inline distT="0" distB="0" distL="0" distR="0" wp14:anchorId="136DC352" wp14:editId="74EADBE8">
            <wp:extent cx="3206115" cy="2327275"/>
            <wp:effectExtent l="0" t="0" r="0" b="0"/>
            <wp:docPr id="3" name="Imagen 1"/>
            <wp:cNvGraphicFramePr/>
            <a:graphic xmlns:a="http://schemas.openxmlformats.org/drawingml/2006/main">
              <a:graphicData uri="http://schemas.openxmlformats.org/drawingml/2006/picture">
                <pic:pic xmlns:pic="http://schemas.openxmlformats.org/drawingml/2006/picture">
                  <pic:nvPicPr>
                    <pic:cNvPr id="3" name="Imagen 1"/>
                    <pic:cNvPicPr/>
                  </pic:nvPicPr>
                  <pic:blipFill>
                    <a:blip r:embed="rId11" cstate="print">
                      <a:extLst>
                        <a:ext uri="{28A0092B-C50C-407E-A947-70E740481C1C}">
                          <a14:useLocalDpi xmlns:a14="http://schemas.microsoft.com/office/drawing/2010/main" val="0"/>
                        </a:ext>
                      </a:extLst>
                    </a:blip>
                    <a:srcRect l="33730" t="21957" r="10880" b="13493"/>
                    <a:stretch>
                      <a:fillRect/>
                    </a:stretch>
                  </pic:blipFill>
                  <pic:spPr bwMode="auto">
                    <a:xfrm>
                      <a:off x="0" y="0"/>
                      <a:ext cx="3206115" cy="2327275"/>
                    </a:xfrm>
                    <a:prstGeom prst="rect">
                      <a:avLst/>
                    </a:prstGeom>
                    <a:noFill/>
                    <a:ln>
                      <a:noFill/>
                    </a:ln>
                  </pic:spPr>
                </pic:pic>
              </a:graphicData>
            </a:graphic>
          </wp:inline>
        </w:drawing>
      </w:r>
    </w:p>
    <w:p w:rsidR="00DD2980" w:rsidRDefault="00DD2980" w:rsidP="003B7978">
      <w:pPr>
        <w:pStyle w:val="Descripcin"/>
        <w:ind w:left="567"/>
      </w:pPr>
      <w:r>
        <w:t xml:space="preserve">Figura </w:t>
      </w:r>
      <w:fldSimple w:instr=" SEQ Figura \* ARABIC ">
        <w:r>
          <w:rPr>
            <w:noProof/>
          </w:rPr>
          <w:t>1</w:t>
        </w:r>
      </w:fldSimple>
      <w:r>
        <w:t xml:space="preserve"> - Tráfico por tipo de vehículo</w:t>
      </w:r>
      <w:r>
        <w:br/>
        <w:t>Fuente: Resumen Ejecutivo de Plan de Movilidad de Trujillo</w:t>
      </w:r>
    </w:p>
    <w:p w:rsidR="00DD2980" w:rsidRDefault="00DD2980" w:rsidP="003B7978">
      <w:pPr>
        <w:spacing w:after="0"/>
        <w:ind w:left="567"/>
        <w:jc w:val="center"/>
      </w:pPr>
    </w:p>
    <w:p w:rsidR="00DD2980" w:rsidRDefault="00DD2980" w:rsidP="003B7978">
      <w:pPr>
        <w:spacing w:after="0"/>
        <w:ind w:left="567"/>
      </w:pPr>
      <w:r>
        <w:t>En Trujillo, en  primer  lugar,  se  presenta  la  descomposición  del  tráfico  por tipología de vehículo, en los accesos y salidas hacia el centro histórico  desde  la  Avenida  América.  Como  puede observarse en el gráfico s, los taxis  (TICO, NO-</w:t>
      </w:r>
      <w:r>
        <w:lastRenderedPageBreak/>
        <w:t>TICO,  colectivo)  representan  más  del  60%  del  flujo  vehicular (67% si incluimos las moto-taxis que cada vez se hacen más comunes), mientras que los autos privados suponen un 21% del mismo y el transporte público un 10% (micros y camionetas rurales).</w:t>
      </w:r>
    </w:p>
    <w:p w:rsidR="00DD2980" w:rsidRDefault="00DD2980" w:rsidP="003B7978">
      <w:pPr>
        <w:spacing w:after="0"/>
        <w:ind w:left="567"/>
      </w:pPr>
    </w:p>
    <w:p w:rsidR="00DD2980" w:rsidRDefault="00DD2980" w:rsidP="003B7978">
      <w:pPr>
        <w:spacing w:after="0"/>
        <w:ind w:left="567"/>
      </w:pPr>
      <w:r>
        <w:t>Según la estadística proporcionada, en la provincia de Trujillo circulan, en este momento, más de 11 mil 178 taxis formales, estas unidades están agrupadas en 84 empresas formales, las cuales ofrecen los servicios especial (dedicado al traslado de personal ejecutivo y administrativo de empresas) y remisse (orientado a cubrir el servicio de transporte convencional y también ejecutivo). Adicionalmente existen 3 323 unidades de taxis registradas bajo el Servicio de Taxi Individual de Trujillo (SEIT) y más de 19 mil taxistas sin la debida tarjeta de circulación cifra que se incrementó con respecto al año pasado, y que sigue incrementándose día a día. Todo esto nos da una idea de la oferta de taxis que existen en la ciudad, y también los riesgos que tenemos de ser víctimas de taxis “piratas”.</w:t>
      </w:r>
    </w:p>
    <w:p w:rsidR="00DD2980" w:rsidRDefault="00DD2980" w:rsidP="003B7978">
      <w:pPr>
        <w:spacing w:after="0"/>
        <w:ind w:left="567"/>
      </w:pPr>
    </w:p>
    <w:p w:rsidR="00DD2980" w:rsidRDefault="00DD2980" w:rsidP="003B7978">
      <w:pPr>
        <w:spacing w:after="0"/>
        <w:ind w:left="567"/>
      </w:pPr>
      <w:r>
        <w:t>Ahora bien, con respecto a la forma como se puede conseguir un taxi, existen 2 formas de hacerlo. La primera llamar a una empresa Formal y conocida (la cual tiene registrado a cada conductor y servicio que brinda), la cual solicita los datos de la persona que desea el servicio (Nombre, dirección, etc.) y le indica el tiempo aproximado de espera para que lo recojan.</w:t>
      </w:r>
    </w:p>
    <w:p w:rsidR="00DD2980" w:rsidRDefault="00DD2980" w:rsidP="003B7978">
      <w:pPr>
        <w:spacing w:after="0"/>
        <w:ind w:left="567"/>
      </w:pPr>
    </w:p>
    <w:p w:rsidR="00DD2980" w:rsidRDefault="00DD2980" w:rsidP="003B7978">
      <w:pPr>
        <w:spacing w:after="0"/>
        <w:ind w:left="567"/>
      </w:pPr>
      <w:r>
        <w:t xml:space="preserve">La segunda manera, y la más común, es salir o estar en la calle, levantar la mano y esperar que algún taxista libre (ya sea formal o informal) decida parar y escuchar nuestra necesidad de transporte. En ese momento se negocia las condiciones de servicio (lugar y precio). Ambas maneras presentan varios problemas. </w:t>
      </w:r>
    </w:p>
    <w:p w:rsidR="00DD2980" w:rsidRDefault="00DD2980" w:rsidP="003B7978">
      <w:pPr>
        <w:spacing w:after="0"/>
        <w:ind w:left="567"/>
      </w:pPr>
    </w:p>
    <w:p w:rsidR="00DD2980" w:rsidRDefault="00DD2980" w:rsidP="003B7978">
      <w:pPr>
        <w:spacing w:after="0"/>
        <w:ind w:left="567"/>
      </w:pPr>
      <w:r>
        <w:t>Con respecto a la primera forma, es el tiempo de demora entre la llamada y atención del servicio, que muchas veces suele ser mayor al tiempo que estiman las empresas y otras oportunidades el servicio nunca llega. Siendo este último el peor escenario, pues nos obliga a llamar a otra empresa de taxi para solicitar el servicio y arriesgarnos a que no nos atiendan nuevamente.</w:t>
      </w:r>
    </w:p>
    <w:p w:rsidR="00DD2980" w:rsidRDefault="00DD2980" w:rsidP="003B7978">
      <w:pPr>
        <w:spacing w:after="0"/>
        <w:ind w:left="567"/>
      </w:pPr>
    </w:p>
    <w:p w:rsidR="00DD2980" w:rsidRDefault="00DD2980" w:rsidP="003B7978">
      <w:pPr>
        <w:spacing w:after="0"/>
        <w:ind w:left="567"/>
      </w:pPr>
      <w:r>
        <w:t xml:space="preserve">Para la segunda forma, el principal problema es la inseguridad de tomar un taxi en plena calle, el cual muchas veces es informal, lo cual nos expone a peligros como </w:t>
      </w:r>
      <w:r>
        <w:lastRenderedPageBreak/>
        <w:t xml:space="preserve">asaltos o secuestros que ocurren (especialmente a las mujeres); generando una sensación muy fuerte de inseguridad, afectando negativamente a una gran cantidad de taxistas que prestan un servicio adecuado y seguro. </w:t>
      </w:r>
    </w:p>
    <w:p w:rsidR="00DD2980" w:rsidRDefault="00DD2980" w:rsidP="003B7978">
      <w:pPr>
        <w:spacing w:after="0"/>
        <w:ind w:left="567"/>
      </w:pPr>
    </w:p>
    <w:p w:rsidR="00DD2980" w:rsidRDefault="00DD2980" w:rsidP="003B7978">
      <w:pPr>
        <w:spacing w:after="0"/>
        <w:ind w:left="567"/>
      </w:pPr>
      <w:r>
        <w:t xml:space="preserve">Con respecto a este tema, la Policía Nacional informó que durante las fiestas de fin de año las denuncias por robos en taxis aumentaron en un 30%, para tal fin, los delincuentes alquilan taxis para asaltar a personas que salen de centros comerciales o de bancos. Las bandas de asaltantes usan documentos falsos para alquilar taxis de empresas informales. De esa manera las víctimas de asaltos, que en su mayoría son mujeres, se quedan sin piso para reclamarle a los dueños de los vehículos, quienes no asumen ninguna responsabilidad. </w:t>
      </w:r>
    </w:p>
    <w:p w:rsidR="00DD2980" w:rsidRDefault="00DD2980" w:rsidP="003B7978">
      <w:pPr>
        <w:spacing w:after="0"/>
        <w:ind w:left="567"/>
      </w:pPr>
    </w:p>
    <w:p w:rsidR="00DD2980" w:rsidRDefault="00DD2980" w:rsidP="003B7978">
      <w:pPr>
        <w:spacing w:after="0"/>
        <w:ind w:left="567"/>
      </w:pPr>
      <w:r>
        <w:t>Por todo l</w:t>
      </w:r>
      <w:r w:rsidR="008F58E8">
        <w:t>o expuesto, es necesario que</w:t>
      </w:r>
      <w:r>
        <w:t xml:space="preserve"> taxis y sus conductores, puedan ser identificados fácilmente por lo pasajeros y, además, que exista un sistema de alerta para que cuando un vehículo de un taxista</w:t>
      </w:r>
      <w:bookmarkStart w:id="18" w:name="_GoBack"/>
      <w:bookmarkEnd w:id="18"/>
      <w:del w:id="19" w:author="Freddy Alessandro García García" w:date="2015-07-06T17:52:00Z">
        <w:r w:rsidDel="000F0022">
          <w:delText>s</w:delText>
        </w:r>
      </w:del>
      <w:r>
        <w:t xml:space="preserve"> es robado la policía pueda detenerlo lo más pronto posible.</w:t>
      </w:r>
    </w:p>
    <w:p w:rsidR="00DD2980" w:rsidRDefault="00DD2980" w:rsidP="003B7978">
      <w:pPr>
        <w:spacing w:after="0"/>
        <w:ind w:left="567"/>
      </w:pPr>
    </w:p>
    <w:p w:rsidR="00DD2980" w:rsidRDefault="00DD2980" w:rsidP="003B7978">
      <w:pPr>
        <w:spacing w:after="0"/>
        <w:ind w:left="567"/>
      </w:pPr>
      <w:r>
        <w:t>Ante esta problemática el presente proyecto trata de brindar una solución, ofreciendo el desarrollo de una aplicación de móvil que usa el sistema GPS de los dispositivos móviles, la cual sirve para solicitar el servicio de taxi directamente con los taxistas a través de los dispositivos Android mediante la ubicación que uno proporcione. Esto permitirá ver el tiempo real de atención del servicio y la información del conductor (el cual debe pasar un riguroso control para ser parte de la base de datos de esta aplicación) así como los de su unidad, para tal sentido se limitará a las unidades que cumplan requisitos mínimos de estado y confort.</w:t>
      </w:r>
    </w:p>
    <w:p w:rsidR="00DD2980" w:rsidRDefault="00DD2980" w:rsidP="003B7978">
      <w:pPr>
        <w:spacing w:after="0"/>
        <w:ind w:left="567"/>
      </w:pPr>
    </w:p>
    <w:p w:rsidR="00DE7983" w:rsidRDefault="00DD2980" w:rsidP="003B7978">
      <w:pPr>
        <w:ind w:left="567"/>
      </w:pPr>
      <w:r>
        <w:t>De este modo, el presente proyecto busca minimizar las molestias en los tiempos de respuesta y en especial mejorar la seguridad del servicio a los usuarios del mismo, al poder tener un intercambio fidedigno de la información de cliente y conductor.</w:t>
      </w:r>
    </w:p>
    <w:p w:rsidR="003B7978" w:rsidRPr="00482E49" w:rsidRDefault="003B7978" w:rsidP="003B7978">
      <w:pPr>
        <w:ind w:left="567"/>
        <w:rPr>
          <w:lang w:val="es-ES_tradnl"/>
        </w:rPr>
      </w:pPr>
    </w:p>
    <w:p w:rsidR="00DE7983" w:rsidRDefault="00DE7983" w:rsidP="00DE7983">
      <w:pPr>
        <w:pStyle w:val="Ttulo2"/>
        <w:keepLines w:val="0"/>
      </w:pPr>
      <w:bookmarkStart w:id="20" w:name="_Toc379497339"/>
      <w:bookmarkStart w:id="21" w:name="_Toc387424858"/>
      <w:r w:rsidRPr="003B1F5F">
        <w:t>Justificación</w:t>
      </w:r>
      <w:bookmarkEnd w:id="20"/>
      <w:bookmarkEnd w:id="21"/>
    </w:p>
    <w:p w:rsidR="007D1951" w:rsidRPr="00230A68" w:rsidRDefault="007D1951" w:rsidP="007D1951">
      <w:pPr>
        <w:pStyle w:val="Prrafodelista"/>
        <w:numPr>
          <w:ilvl w:val="2"/>
          <w:numId w:val="11"/>
        </w:numPr>
        <w:ind w:left="1287"/>
        <w:outlineLvl w:val="1"/>
        <w:rPr>
          <w:rFonts w:ascii="Arial" w:hAnsi="Arial" w:cs="Arial"/>
          <w:b/>
          <w:sz w:val="22"/>
          <w:szCs w:val="22"/>
        </w:rPr>
      </w:pPr>
      <w:bookmarkStart w:id="22" w:name="_Toc379289566"/>
      <w:r w:rsidRPr="00230A68">
        <w:rPr>
          <w:rFonts w:ascii="Arial" w:hAnsi="Arial" w:cs="Arial"/>
          <w:b/>
          <w:sz w:val="22"/>
          <w:szCs w:val="22"/>
        </w:rPr>
        <w:t xml:space="preserve">Justificación </w:t>
      </w:r>
      <w:bookmarkEnd w:id="22"/>
      <w:r w:rsidRPr="00230A68">
        <w:rPr>
          <w:rFonts w:ascii="Arial" w:hAnsi="Arial" w:cs="Arial"/>
          <w:b/>
          <w:sz w:val="22"/>
          <w:szCs w:val="22"/>
        </w:rPr>
        <w:t>Teórica</w:t>
      </w:r>
    </w:p>
    <w:p w:rsidR="007D1951" w:rsidRPr="00230A68" w:rsidRDefault="003B7978" w:rsidP="007D1951">
      <w:pPr>
        <w:pStyle w:val="Prrafodelista"/>
        <w:ind w:left="1287"/>
        <w:rPr>
          <w:rFonts w:ascii="Arial" w:hAnsi="Arial" w:cs="Arial"/>
          <w:sz w:val="22"/>
          <w:szCs w:val="22"/>
        </w:rPr>
      </w:pPr>
      <w:r w:rsidRPr="003B7978">
        <w:rPr>
          <w:rFonts w:ascii="Arial" w:hAnsi="Arial" w:cs="Arial"/>
          <w:sz w:val="22"/>
          <w:szCs w:val="22"/>
        </w:rPr>
        <w:t>La implementación de una Solución Móvil para el pedido del servicio de Taxi para la empresa, mejorará el proceso mismo haciéndolo más ágil y seguro</w:t>
      </w:r>
      <w:r w:rsidR="007D1951" w:rsidRPr="00230A68">
        <w:rPr>
          <w:rFonts w:ascii="Arial" w:hAnsi="Arial" w:cs="Arial"/>
          <w:sz w:val="22"/>
          <w:szCs w:val="22"/>
        </w:rPr>
        <w:t xml:space="preserve">. </w:t>
      </w:r>
    </w:p>
    <w:p w:rsidR="007D1951" w:rsidRPr="00230A68" w:rsidRDefault="007D1951" w:rsidP="007D1951">
      <w:pPr>
        <w:pStyle w:val="Prrafodelista"/>
        <w:ind w:left="2127"/>
        <w:contextualSpacing w:val="0"/>
        <w:outlineLvl w:val="1"/>
        <w:rPr>
          <w:rFonts w:ascii="Arial" w:hAnsi="Arial" w:cs="Arial"/>
          <w:b/>
          <w:sz w:val="22"/>
          <w:szCs w:val="22"/>
        </w:rPr>
      </w:pPr>
    </w:p>
    <w:p w:rsidR="007D1951" w:rsidRPr="00230A68" w:rsidRDefault="007D1951" w:rsidP="007D1951">
      <w:pPr>
        <w:pStyle w:val="Prrafodelista"/>
        <w:numPr>
          <w:ilvl w:val="2"/>
          <w:numId w:val="11"/>
        </w:numPr>
        <w:ind w:left="1287"/>
        <w:outlineLvl w:val="1"/>
        <w:rPr>
          <w:rFonts w:ascii="Arial" w:hAnsi="Arial" w:cs="Arial"/>
          <w:b/>
          <w:sz w:val="22"/>
          <w:szCs w:val="22"/>
        </w:rPr>
      </w:pPr>
      <w:r w:rsidRPr="00230A68">
        <w:rPr>
          <w:rFonts w:ascii="Arial" w:hAnsi="Arial" w:cs="Arial"/>
          <w:b/>
          <w:sz w:val="22"/>
          <w:szCs w:val="22"/>
        </w:rPr>
        <w:t>Justificación Aplicativa o Práctica</w:t>
      </w:r>
    </w:p>
    <w:p w:rsidR="007D1951" w:rsidRDefault="007D1951" w:rsidP="009611E0">
      <w:pPr>
        <w:ind w:left="1287"/>
        <w:rPr>
          <w:rFonts w:cs="Arial"/>
        </w:rPr>
      </w:pPr>
      <w:r w:rsidRPr="00230A68">
        <w:rPr>
          <w:rFonts w:cs="Arial"/>
        </w:rPr>
        <w:t>La presente investigación está cubriendo un problema dentro de la empresa NEW TAKCI y que permite un ahorro en tiempo de la atención del pedido de servicio de taxi por los usuarios del mismo.</w:t>
      </w:r>
    </w:p>
    <w:p w:rsidR="009611E0" w:rsidRPr="009611E0" w:rsidRDefault="009611E0" w:rsidP="009611E0">
      <w:pPr>
        <w:ind w:left="1287"/>
        <w:rPr>
          <w:rFonts w:cs="Arial"/>
        </w:rPr>
      </w:pPr>
    </w:p>
    <w:p w:rsidR="007D1951" w:rsidRPr="00230A68" w:rsidRDefault="007D1951" w:rsidP="007D1951">
      <w:pPr>
        <w:pStyle w:val="Prrafodelista"/>
        <w:numPr>
          <w:ilvl w:val="2"/>
          <w:numId w:val="11"/>
        </w:numPr>
        <w:ind w:left="1287"/>
        <w:outlineLvl w:val="1"/>
        <w:rPr>
          <w:rFonts w:ascii="Arial" w:hAnsi="Arial" w:cs="Arial"/>
          <w:b/>
          <w:sz w:val="22"/>
          <w:szCs w:val="22"/>
        </w:rPr>
      </w:pPr>
      <w:r w:rsidRPr="00230A68">
        <w:rPr>
          <w:rFonts w:ascii="Arial" w:hAnsi="Arial" w:cs="Arial"/>
          <w:b/>
          <w:sz w:val="22"/>
          <w:szCs w:val="22"/>
        </w:rPr>
        <w:t>Justificación Valorativa</w:t>
      </w:r>
    </w:p>
    <w:p w:rsidR="007D1951" w:rsidRPr="00230A68" w:rsidRDefault="007D1951" w:rsidP="007D1951">
      <w:pPr>
        <w:pStyle w:val="Prrafodelista"/>
        <w:ind w:left="1287"/>
        <w:outlineLvl w:val="1"/>
        <w:rPr>
          <w:rFonts w:ascii="Arial" w:hAnsi="Arial" w:cs="Arial"/>
          <w:sz w:val="22"/>
          <w:szCs w:val="22"/>
        </w:rPr>
      </w:pPr>
      <w:r w:rsidRPr="00230A68">
        <w:rPr>
          <w:rFonts w:ascii="Arial" w:hAnsi="Arial" w:cs="Arial"/>
          <w:sz w:val="22"/>
          <w:szCs w:val="22"/>
        </w:rPr>
        <w:t>Esta  investigación  puede  generar  información  que  permitirá  la  toma  de decisiones  dentro  de  la  empresa y que le permita mejorar sus estatus en el mercado local.</w:t>
      </w:r>
    </w:p>
    <w:p w:rsidR="007D1951" w:rsidRPr="00230A68" w:rsidRDefault="007D1951" w:rsidP="007D1951">
      <w:pPr>
        <w:pStyle w:val="Prrafodelista"/>
        <w:ind w:left="1287"/>
        <w:contextualSpacing w:val="0"/>
        <w:outlineLvl w:val="1"/>
        <w:rPr>
          <w:rFonts w:ascii="Arial" w:hAnsi="Arial" w:cs="Arial"/>
          <w:b/>
          <w:sz w:val="22"/>
          <w:szCs w:val="22"/>
        </w:rPr>
      </w:pPr>
    </w:p>
    <w:p w:rsidR="007D1951" w:rsidRPr="00230A68" w:rsidRDefault="007D1951" w:rsidP="007D1951">
      <w:pPr>
        <w:pStyle w:val="Prrafodelista"/>
        <w:numPr>
          <w:ilvl w:val="2"/>
          <w:numId w:val="11"/>
        </w:numPr>
        <w:ind w:left="1287"/>
        <w:outlineLvl w:val="1"/>
        <w:rPr>
          <w:rFonts w:ascii="Arial" w:hAnsi="Arial" w:cs="Arial"/>
          <w:b/>
          <w:sz w:val="22"/>
          <w:szCs w:val="22"/>
        </w:rPr>
      </w:pPr>
      <w:r w:rsidRPr="00230A68">
        <w:rPr>
          <w:rFonts w:ascii="Arial" w:hAnsi="Arial" w:cs="Arial"/>
          <w:b/>
          <w:sz w:val="22"/>
          <w:szCs w:val="22"/>
        </w:rPr>
        <w:t>Justificación Académica</w:t>
      </w:r>
    </w:p>
    <w:p w:rsidR="007D1951" w:rsidRPr="00230A68" w:rsidRDefault="007D1951" w:rsidP="007D1951">
      <w:pPr>
        <w:pStyle w:val="Prrafodelista"/>
        <w:ind w:left="1287"/>
        <w:rPr>
          <w:rFonts w:ascii="Arial" w:hAnsi="Arial" w:cs="Arial"/>
          <w:sz w:val="22"/>
          <w:szCs w:val="22"/>
        </w:rPr>
      </w:pPr>
      <w:r w:rsidRPr="00230A68">
        <w:rPr>
          <w:rFonts w:ascii="Arial" w:hAnsi="Arial" w:cs="Arial"/>
          <w:sz w:val="22"/>
          <w:szCs w:val="22"/>
        </w:rPr>
        <w:t xml:space="preserve">La Utilización del Aplicativo Móvil en el pedido del Servicio de Taxi, como producto diferenciado, contribuirá directamente con los especialistas (gerentes, administradores, despachadores, conductores) en temas relacionados al campo de la </w:t>
      </w:r>
      <w:r w:rsidRPr="00F168D2">
        <w:rPr>
          <w:rFonts w:ascii="Arial" w:hAnsi="Arial" w:cs="Arial"/>
          <w:sz w:val="22"/>
          <w:szCs w:val="22"/>
        </w:rPr>
        <w:t>Gestión y</w:t>
      </w:r>
      <w:r w:rsidRPr="00230A68">
        <w:rPr>
          <w:rFonts w:ascii="Arial" w:hAnsi="Arial" w:cs="Arial"/>
          <w:sz w:val="22"/>
          <w:szCs w:val="22"/>
        </w:rPr>
        <w:t xml:space="preserve"> Atención, con un enfoque a nivel Táctico y Estratégico ya que este aplicativo permitirá conocer de primera mano la opinión de sus clientes y permitirá el apoyo a la toma de decisiones. Además el presente proyecto de tesis con esta nueva tecnología a implementar permitirá el conocimiento de esta para que en el futuro se puedan realizar estudios y servirá como base para estudios futuros.</w:t>
      </w:r>
    </w:p>
    <w:p w:rsidR="00340FA9" w:rsidRPr="00E82356" w:rsidRDefault="00340FA9" w:rsidP="00194E49">
      <w:pPr>
        <w:rPr>
          <w:lang w:val="es-ES_tradnl"/>
        </w:rPr>
      </w:pPr>
    </w:p>
    <w:p w:rsidR="0007269E" w:rsidRPr="0007269E" w:rsidRDefault="00340FA9" w:rsidP="0007269E">
      <w:pPr>
        <w:pStyle w:val="Ttulo2"/>
        <w:keepLines w:val="0"/>
        <w:spacing w:after="0"/>
      </w:pPr>
      <w:bookmarkStart w:id="23" w:name="_Toc379497344"/>
      <w:bookmarkStart w:id="24" w:name="_Toc387424859"/>
      <w:r w:rsidRPr="003B1F5F">
        <w:t>Limitaciones</w:t>
      </w:r>
      <w:bookmarkEnd w:id="23"/>
      <w:bookmarkEnd w:id="24"/>
    </w:p>
    <w:p w:rsidR="003B7978" w:rsidRPr="003B7978" w:rsidRDefault="003B7978" w:rsidP="003B7978">
      <w:pPr>
        <w:pStyle w:val="Prrafodelista"/>
        <w:numPr>
          <w:ilvl w:val="0"/>
          <w:numId w:val="12"/>
        </w:numPr>
        <w:rPr>
          <w:rFonts w:ascii="Arial" w:hAnsi="Arial" w:cs="Arial"/>
          <w:sz w:val="22"/>
        </w:rPr>
      </w:pPr>
      <w:r w:rsidRPr="003B7978">
        <w:rPr>
          <w:rFonts w:ascii="Arial" w:hAnsi="Arial" w:cs="Arial"/>
          <w:sz w:val="22"/>
        </w:rPr>
        <w:t>El aplicativo móvil será desarrollado exclusivamente para el sistema operativo Android, desde la versión 2.3 Gingerbread en adelante.</w:t>
      </w:r>
    </w:p>
    <w:p w:rsidR="007D1951" w:rsidRDefault="007D1951" w:rsidP="007D1951">
      <w:pPr>
        <w:pStyle w:val="Prrafodelista"/>
        <w:numPr>
          <w:ilvl w:val="0"/>
          <w:numId w:val="12"/>
        </w:numPr>
        <w:rPr>
          <w:rFonts w:ascii="Arial" w:hAnsi="Arial" w:cs="Arial"/>
          <w:sz w:val="22"/>
        </w:rPr>
      </w:pPr>
      <w:r w:rsidRPr="00230A68">
        <w:rPr>
          <w:rFonts w:ascii="Arial" w:hAnsi="Arial" w:cs="Arial"/>
          <w:sz w:val="22"/>
        </w:rPr>
        <w:t>Los actuales recursos tecnológicos que posee la empresa delimitan la investigación, en tal sentido no todos los choferes de la empresa podrán participar de las pruebas de campo del aplicativo.</w:t>
      </w:r>
    </w:p>
    <w:p w:rsidR="0007269E" w:rsidRPr="00230A68" w:rsidRDefault="0007269E" w:rsidP="0007269E">
      <w:pPr>
        <w:pStyle w:val="Prrafodelista"/>
        <w:numPr>
          <w:ilvl w:val="0"/>
          <w:numId w:val="12"/>
        </w:numPr>
        <w:rPr>
          <w:rFonts w:ascii="Arial" w:hAnsi="Arial" w:cs="Arial"/>
          <w:sz w:val="22"/>
        </w:rPr>
      </w:pPr>
      <w:r w:rsidRPr="0007269E">
        <w:rPr>
          <w:rFonts w:ascii="Arial" w:hAnsi="Arial" w:cs="Arial"/>
          <w:sz w:val="22"/>
        </w:rPr>
        <w:t>La disponibilidad de los recursos de la empresa para analizar la información histórica de manera parcial.</w:t>
      </w:r>
    </w:p>
    <w:p w:rsidR="007D1951" w:rsidRPr="00844023" w:rsidRDefault="007D1951" w:rsidP="00340FA9">
      <w:pPr>
        <w:ind w:left="567"/>
      </w:pPr>
    </w:p>
    <w:p w:rsidR="00340FA9" w:rsidRDefault="00340FA9" w:rsidP="00F168D2">
      <w:pPr>
        <w:pStyle w:val="Ttulo2"/>
        <w:keepLines w:val="0"/>
        <w:spacing w:after="0"/>
      </w:pPr>
      <w:bookmarkStart w:id="25" w:name="_Toc379497345"/>
      <w:bookmarkStart w:id="26" w:name="_Toc387424860"/>
      <w:r w:rsidRPr="003B1F5F">
        <w:lastRenderedPageBreak/>
        <w:t>Objetivos</w:t>
      </w:r>
      <w:bookmarkEnd w:id="25"/>
      <w:bookmarkEnd w:id="26"/>
    </w:p>
    <w:p w:rsidR="00340FA9" w:rsidRDefault="00340FA9" w:rsidP="003B7978">
      <w:pPr>
        <w:pStyle w:val="Ttulo3"/>
        <w:spacing w:after="0"/>
      </w:pPr>
      <w:bookmarkStart w:id="27" w:name="_Toc379497346"/>
      <w:bookmarkStart w:id="28" w:name="_Toc387424861"/>
      <w:r w:rsidRPr="003B1F5F">
        <w:t>Objetivo General</w:t>
      </w:r>
      <w:bookmarkEnd w:id="27"/>
      <w:bookmarkEnd w:id="28"/>
    </w:p>
    <w:p w:rsidR="00340FA9" w:rsidRDefault="0007269E" w:rsidP="00340FA9">
      <w:pPr>
        <w:ind w:left="1418"/>
      </w:pPr>
      <w:r w:rsidRPr="0007269E">
        <w:t>Desarrollar una Solución Móvil de pedido de servicio de taxi, en el incremento de la seguridad y la mejora del tiempo de respuesta del servicio para el usuario en la ciudad de Trujillo.</w:t>
      </w:r>
    </w:p>
    <w:p w:rsidR="0007269E" w:rsidRPr="00844023" w:rsidRDefault="0007269E" w:rsidP="00340FA9">
      <w:pPr>
        <w:ind w:left="1418"/>
      </w:pPr>
    </w:p>
    <w:p w:rsidR="00340FA9" w:rsidRDefault="00340FA9" w:rsidP="00F168D2">
      <w:pPr>
        <w:pStyle w:val="Ttulo3"/>
        <w:spacing w:after="0"/>
      </w:pPr>
      <w:bookmarkStart w:id="29" w:name="_Toc379497347"/>
      <w:bookmarkStart w:id="30" w:name="_Toc387424862"/>
      <w:r w:rsidRPr="003B1F5F">
        <w:t>Objetivos Específicos</w:t>
      </w:r>
      <w:bookmarkEnd w:id="29"/>
      <w:bookmarkEnd w:id="30"/>
    </w:p>
    <w:p w:rsidR="0007269E" w:rsidRPr="0007269E" w:rsidRDefault="0007269E" w:rsidP="0007269E">
      <w:pPr>
        <w:pStyle w:val="Prrafodelista"/>
        <w:numPr>
          <w:ilvl w:val="0"/>
          <w:numId w:val="13"/>
        </w:numPr>
        <w:rPr>
          <w:rFonts w:ascii="Arial" w:hAnsi="Arial" w:cs="Arial"/>
          <w:sz w:val="22"/>
        </w:rPr>
      </w:pPr>
      <w:r w:rsidRPr="0007269E">
        <w:rPr>
          <w:rFonts w:ascii="Arial" w:hAnsi="Arial" w:cs="Arial"/>
          <w:sz w:val="22"/>
        </w:rPr>
        <w:t>Desarrollar el aplicativo móvil para el pedido del servicio de taxi.</w:t>
      </w:r>
    </w:p>
    <w:p w:rsidR="0007269E" w:rsidRPr="0007269E" w:rsidRDefault="0007269E" w:rsidP="0007269E">
      <w:pPr>
        <w:pStyle w:val="Prrafodelista"/>
        <w:numPr>
          <w:ilvl w:val="0"/>
          <w:numId w:val="13"/>
        </w:numPr>
        <w:rPr>
          <w:rFonts w:ascii="Arial" w:hAnsi="Arial" w:cs="Arial"/>
          <w:sz w:val="22"/>
        </w:rPr>
      </w:pPr>
      <w:r w:rsidRPr="0007269E">
        <w:rPr>
          <w:rFonts w:ascii="Arial" w:hAnsi="Arial" w:cs="Arial"/>
          <w:sz w:val="22"/>
        </w:rPr>
        <w:t>Evaluar la mejora de la seguridad del servicio para los clientes que usen el aplicativo.</w:t>
      </w:r>
    </w:p>
    <w:p w:rsidR="0007269E" w:rsidRPr="0007269E" w:rsidRDefault="0007269E" w:rsidP="0007269E">
      <w:pPr>
        <w:pStyle w:val="Prrafodelista"/>
        <w:numPr>
          <w:ilvl w:val="0"/>
          <w:numId w:val="13"/>
        </w:numPr>
        <w:rPr>
          <w:rFonts w:ascii="Arial" w:hAnsi="Arial" w:cs="Arial"/>
          <w:sz w:val="22"/>
        </w:rPr>
      </w:pPr>
      <w:r w:rsidRPr="0007269E">
        <w:rPr>
          <w:rFonts w:ascii="Arial" w:hAnsi="Arial" w:cs="Arial"/>
          <w:sz w:val="22"/>
        </w:rPr>
        <w:t>Minimizar el tiempo de espera del servicio de taxi.</w:t>
      </w:r>
    </w:p>
    <w:p w:rsidR="0007269E" w:rsidRPr="0007269E" w:rsidRDefault="0007269E" w:rsidP="0007269E">
      <w:pPr>
        <w:pStyle w:val="Prrafodelista"/>
        <w:numPr>
          <w:ilvl w:val="0"/>
          <w:numId w:val="13"/>
        </w:numPr>
        <w:rPr>
          <w:rFonts w:ascii="Arial" w:hAnsi="Arial" w:cs="Arial"/>
          <w:sz w:val="22"/>
        </w:rPr>
      </w:pPr>
      <w:r w:rsidRPr="0007269E">
        <w:rPr>
          <w:rFonts w:ascii="Arial" w:hAnsi="Arial" w:cs="Arial"/>
          <w:sz w:val="22"/>
        </w:rPr>
        <w:t>Evaluar los resultados respecto al éxito del negocio con la Solución Móvil.</w:t>
      </w:r>
    </w:p>
    <w:p w:rsidR="006E0D6A" w:rsidRPr="003B7978" w:rsidRDefault="0007269E" w:rsidP="0007269E">
      <w:pPr>
        <w:pStyle w:val="Prrafodelista"/>
        <w:numPr>
          <w:ilvl w:val="0"/>
          <w:numId w:val="13"/>
        </w:numPr>
        <w:rPr>
          <w:rFonts w:ascii="Arial" w:hAnsi="Arial" w:cs="Arial"/>
          <w:sz w:val="22"/>
        </w:rPr>
      </w:pPr>
      <w:r w:rsidRPr="0007269E">
        <w:rPr>
          <w:rFonts w:ascii="Arial" w:hAnsi="Arial" w:cs="Arial"/>
          <w:sz w:val="22"/>
        </w:rPr>
        <w:t>Evaluar el grado de satisfacción de los usuarios del aplicativo.</w:t>
      </w:r>
    </w:p>
    <w:p w:rsidR="006E0D6A" w:rsidRDefault="006E0D6A">
      <w:pPr>
        <w:sectPr w:rsidR="006E0D6A" w:rsidSect="00B77622">
          <w:headerReference w:type="default" r:id="rId12"/>
          <w:pgSz w:w="11907" w:h="16840" w:code="9"/>
          <w:pgMar w:top="1418" w:right="1418" w:bottom="1418" w:left="1701" w:header="709" w:footer="709" w:gutter="0"/>
          <w:pgNumType w:start="1"/>
          <w:cols w:space="708"/>
          <w:docGrid w:linePitch="360"/>
        </w:sectPr>
      </w:pPr>
    </w:p>
    <w:p w:rsidR="00162990" w:rsidRDefault="006F1C01" w:rsidP="006F1C01">
      <w:pPr>
        <w:pStyle w:val="Ttulo1"/>
      </w:pPr>
      <w:bookmarkStart w:id="31" w:name="_Toc387424863"/>
      <w:r w:rsidRPr="002C7FA5">
        <w:lastRenderedPageBreak/>
        <w:t>MARCO TEÓRICO</w:t>
      </w:r>
      <w:bookmarkEnd w:id="31"/>
    </w:p>
    <w:p w:rsidR="002A7A9E" w:rsidRDefault="002A7A9E" w:rsidP="002A7A9E"/>
    <w:p w:rsidR="002A7A9E" w:rsidRDefault="002A7A9E" w:rsidP="002A7A9E">
      <w:pPr>
        <w:pStyle w:val="Ttulo2"/>
        <w:keepLines w:val="0"/>
      </w:pPr>
      <w:bookmarkStart w:id="32" w:name="_Toc379495915"/>
      <w:bookmarkStart w:id="33" w:name="_Toc387424864"/>
      <w:r w:rsidRPr="003B1F5F">
        <w:t>Antecedentes</w:t>
      </w:r>
      <w:bookmarkEnd w:id="32"/>
      <w:bookmarkEnd w:id="33"/>
    </w:p>
    <w:p w:rsidR="00A77617" w:rsidRDefault="00A77617" w:rsidP="00A77617">
      <w:pPr>
        <w:ind w:left="567"/>
      </w:pPr>
      <w:r w:rsidRPr="00DE7A5C">
        <w:t>En la búsqueda de antecedentes</w:t>
      </w:r>
      <w:r>
        <w:t xml:space="preserve"> para el presente proyecto,</w:t>
      </w:r>
      <w:r w:rsidRPr="00DE7A5C">
        <w:t xml:space="preserve"> se encontraron </w:t>
      </w:r>
      <w:r>
        <w:t>los siguientes:</w:t>
      </w:r>
    </w:p>
    <w:p w:rsidR="003B7978" w:rsidRDefault="003B7978" w:rsidP="00A77617">
      <w:pPr>
        <w:ind w:left="567"/>
      </w:pPr>
    </w:p>
    <w:p w:rsidR="007D1951" w:rsidRPr="00230A68" w:rsidRDefault="007D1951" w:rsidP="007D1951">
      <w:pPr>
        <w:pStyle w:val="Ttulo3"/>
        <w:ind w:left="1276" w:hanging="709"/>
      </w:pPr>
      <w:bookmarkStart w:id="34" w:name="_Toc390264848"/>
      <w:r w:rsidRPr="00230A68">
        <w:t>Antecedentes Nacionales</w:t>
      </w:r>
      <w:bookmarkEnd w:id="34"/>
    </w:p>
    <w:p w:rsidR="007D1951" w:rsidRPr="00230A68" w:rsidRDefault="007D1951" w:rsidP="007D1951">
      <w:pPr>
        <w:pStyle w:val="Ttulo4"/>
        <w:ind w:left="1985" w:hanging="992"/>
        <w:rPr>
          <w:rFonts w:cs="Arial"/>
        </w:rPr>
      </w:pPr>
      <w:bookmarkStart w:id="35" w:name="_Toc390264849"/>
      <w:r w:rsidRPr="00230A68">
        <w:rPr>
          <w:rFonts w:cs="Arial"/>
          <w:i/>
        </w:rPr>
        <w:t>Hernán Alejandro Quintana Cruz</w:t>
      </w:r>
      <w:r w:rsidRPr="00230A68">
        <w:rPr>
          <w:rFonts w:cs="Arial"/>
        </w:rPr>
        <w:t xml:space="preserve"> - Tesis</w:t>
      </w:r>
      <w:bookmarkEnd w:id="35"/>
    </w:p>
    <w:p w:rsidR="007D1951" w:rsidRPr="00230A68" w:rsidRDefault="007D1951" w:rsidP="007D1951">
      <w:pPr>
        <w:ind w:left="1985"/>
      </w:pPr>
      <w:r w:rsidRPr="00230A68">
        <w:rPr>
          <w:b/>
        </w:rPr>
        <w:t xml:space="preserve">Lugar: </w:t>
      </w:r>
      <w:r w:rsidRPr="00230A68">
        <w:t>Pontificia Universidad Católica Del Perú - Lima</w:t>
      </w:r>
    </w:p>
    <w:p w:rsidR="007D1951" w:rsidRPr="00230A68" w:rsidRDefault="007D1951" w:rsidP="007D1951">
      <w:pPr>
        <w:ind w:left="1985"/>
      </w:pPr>
      <w:r w:rsidRPr="00230A68">
        <w:rPr>
          <w:b/>
        </w:rPr>
        <w:t>Año:</w:t>
      </w:r>
      <w:r w:rsidRPr="00230A68">
        <w:t xml:space="preserve"> 2011</w:t>
      </w:r>
    </w:p>
    <w:p w:rsidR="007D1951" w:rsidRPr="00230A68" w:rsidRDefault="007D1951" w:rsidP="007D1951">
      <w:pPr>
        <w:ind w:left="1985"/>
      </w:pPr>
      <w:r w:rsidRPr="00230A68">
        <w:rPr>
          <w:b/>
        </w:rPr>
        <w:t xml:space="preserve">Título: </w:t>
      </w:r>
      <w:r w:rsidRPr="00230A68">
        <w:t xml:space="preserve">Sistema de Control, Gestión y Administración del Servicio de Taxi. </w:t>
      </w:r>
    </w:p>
    <w:p w:rsidR="007D1951" w:rsidRPr="00230A68" w:rsidRDefault="007D1951" w:rsidP="007D1951">
      <w:pPr>
        <w:ind w:left="1985"/>
        <w:rPr>
          <w:b/>
        </w:rPr>
      </w:pPr>
      <w:r w:rsidRPr="00230A68">
        <w:rPr>
          <w:b/>
        </w:rPr>
        <w:t>Resumen:</w:t>
      </w:r>
    </w:p>
    <w:p w:rsidR="007D1951" w:rsidRPr="00230A68" w:rsidRDefault="007D1951" w:rsidP="007D1951">
      <w:pPr>
        <w:ind w:left="1985"/>
      </w:pPr>
      <w:r w:rsidRPr="00230A68">
        <w:t xml:space="preserve">Este tema de tesis tiene como objetivo presentar los lineamientos para la implementación de una solución que, utilizando teléfonos móviles como medio de comunicación entre participantes, soporte el servicio que ofrece una empresa de taxi. </w:t>
      </w:r>
    </w:p>
    <w:p w:rsidR="007D1951" w:rsidRPr="00230A68" w:rsidRDefault="007D1951" w:rsidP="007D1951">
      <w:pPr>
        <w:ind w:left="1985"/>
      </w:pPr>
      <w:r w:rsidRPr="00230A68">
        <w:t>El sistema cuenta con los siguientes módulos:</w:t>
      </w:r>
    </w:p>
    <w:p w:rsidR="007D1951" w:rsidRPr="00230A68" w:rsidRDefault="007D1951" w:rsidP="007D1951">
      <w:pPr>
        <w:numPr>
          <w:ilvl w:val="0"/>
          <w:numId w:val="14"/>
        </w:numPr>
      </w:pPr>
      <w:r w:rsidRPr="00230A68">
        <w:t>Aplicación Móvil</w:t>
      </w:r>
    </w:p>
    <w:p w:rsidR="007D1951" w:rsidRPr="00230A68" w:rsidRDefault="007D1951" w:rsidP="007D1951">
      <w:pPr>
        <w:numPr>
          <w:ilvl w:val="0"/>
          <w:numId w:val="14"/>
        </w:numPr>
      </w:pPr>
      <w:r w:rsidRPr="00230A68">
        <w:t>Sistema de Gestión Central</w:t>
      </w:r>
    </w:p>
    <w:p w:rsidR="007D1951" w:rsidRPr="00230A68" w:rsidRDefault="007D1951" w:rsidP="007D1951">
      <w:pPr>
        <w:ind w:left="1985"/>
        <w:rPr>
          <w:i/>
        </w:rPr>
      </w:pPr>
      <w:r w:rsidRPr="00230A68">
        <w:rPr>
          <w:b/>
          <w:i/>
        </w:rPr>
        <w:t xml:space="preserve">Situación: </w:t>
      </w:r>
      <w:r w:rsidRPr="00230A68">
        <w:rPr>
          <w:i/>
        </w:rPr>
        <w:t>Logrado</w:t>
      </w:r>
    </w:p>
    <w:p w:rsidR="007D1951" w:rsidRPr="00230A68" w:rsidRDefault="007D1951" w:rsidP="007D1951">
      <w:pPr>
        <w:ind w:left="1985"/>
      </w:pPr>
    </w:p>
    <w:p w:rsidR="007D1951" w:rsidRPr="00230A68" w:rsidRDefault="007D1951" w:rsidP="007D1951">
      <w:pPr>
        <w:pStyle w:val="Ttulo4"/>
        <w:ind w:left="1985" w:hanging="992"/>
        <w:rPr>
          <w:rFonts w:eastAsia="Times New Roman" w:cs="Arial"/>
          <w:bCs w:val="0"/>
          <w:iCs w:val="0"/>
          <w:lang w:eastAsia="es-PE"/>
        </w:rPr>
      </w:pPr>
      <w:bookmarkStart w:id="36" w:name="_Toc390264850"/>
      <w:r w:rsidRPr="00230A68">
        <w:rPr>
          <w:rFonts w:eastAsia="Times New Roman" w:cs="Arial"/>
          <w:bCs w:val="0"/>
          <w:i/>
          <w:iCs w:val="0"/>
          <w:lang w:eastAsia="es-PE"/>
        </w:rPr>
        <w:t xml:space="preserve">Miguel Ángel Ortega Bulnes </w:t>
      </w:r>
      <w:r w:rsidRPr="00230A68">
        <w:rPr>
          <w:rFonts w:eastAsia="Times New Roman" w:cs="Arial"/>
          <w:bCs w:val="0"/>
          <w:iCs w:val="0"/>
          <w:lang w:eastAsia="es-PE"/>
        </w:rPr>
        <w:t>– Tesis</w:t>
      </w:r>
      <w:bookmarkEnd w:id="36"/>
    </w:p>
    <w:p w:rsidR="007D1951" w:rsidRPr="00230A68" w:rsidRDefault="007D1951" w:rsidP="007D1951">
      <w:pPr>
        <w:pStyle w:val="Prrafodelista"/>
        <w:ind w:left="1985"/>
        <w:rPr>
          <w:rFonts w:ascii="Arial" w:hAnsi="Arial" w:cs="Arial"/>
          <w:sz w:val="22"/>
          <w:szCs w:val="22"/>
        </w:rPr>
      </w:pPr>
      <w:r w:rsidRPr="00230A68">
        <w:rPr>
          <w:rFonts w:ascii="Arial" w:hAnsi="Arial" w:cs="Arial"/>
          <w:b/>
          <w:sz w:val="22"/>
          <w:szCs w:val="22"/>
        </w:rPr>
        <w:t xml:space="preserve">Lugar: </w:t>
      </w:r>
      <w:r w:rsidRPr="00230A68">
        <w:rPr>
          <w:rFonts w:ascii="Arial" w:hAnsi="Arial" w:cs="Arial"/>
          <w:sz w:val="22"/>
          <w:szCs w:val="22"/>
        </w:rPr>
        <w:t>Pontificia Universidad Católica Del Perú - Lima</w:t>
      </w:r>
    </w:p>
    <w:p w:rsidR="007D1951" w:rsidRPr="00230A68" w:rsidRDefault="007D1951" w:rsidP="007D1951">
      <w:pPr>
        <w:pStyle w:val="Prrafodelista"/>
        <w:ind w:left="1985"/>
        <w:rPr>
          <w:rFonts w:ascii="Arial" w:hAnsi="Arial" w:cs="Arial"/>
          <w:sz w:val="22"/>
          <w:szCs w:val="22"/>
        </w:rPr>
      </w:pPr>
      <w:r w:rsidRPr="00230A68">
        <w:rPr>
          <w:rFonts w:ascii="Arial" w:hAnsi="Arial" w:cs="Arial"/>
          <w:b/>
          <w:sz w:val="22"/>
          <w:szCs w:val="22"/>
        </w:rPr>
        <w:t>Año:</w:t>
      </w:r>
      <w:r w:rsidRPr="00230A68">
        <w:rPr>
          <w:rFonts w:ascii="Arial" w:hAnsi="Arial" w:cs="Arial"/>
          <w:sz w:val="22"/>
          <w:szCs w:val="22"/>
        </w:rPr>
        <w:t xml:space="preserve"> 2010</w:t>
      </w:r>
    </w:p>
    <w:p w:rsidR="007D1951" w:rsidRPr="00230A68" w:rsidRDefault="007D1951" w:rsidP="007D1951">
      <w:pPr>
        <w:pStyle w:val="Prrafodelista"/>
        <w:ind w:left="1985"/>
        <w:rPr>
          <w:rFonts w:ascii="Arial" w:hAnsi="Arial" w:cs="Arial"/>
          <w:sz w:val="22"/>
          <w:szCs w:val="22"/>
        </w:rPr>
      </w:pPr>
      <w:r w:rsidRPr="00230A68">
        <w:rPr>
          <w:rFonts w:ascii="Arial" w:hAnsi="Arial" w:cs="Arial"/>
          <w:b/>
          <w:sz w:val="22"/>
          <w:szCs w:val="22"/>
        </w:rPr>
        <w:t xml:space="preserve">Título: </w:t>
      </w:r>
      <w:r w:rsidRPr="00230A68">
        <w:rPr>
          <w:rFonts w:ascii="Arial" w:hAnsi="Arial" w:cs="Arial"/>
          <w:sz w:val="22"/>
          <w:szCs w:val="22"/>
        </w:rPr>
        <w:t>Desarrollo de un Sistema de Gestión de Servicio de Taxis que optimiza Rutas de Transporte.</w:t>
      </w:r>
    </w:p>
    <w:p w:rsidR="007D1951" w:rsidRPr="00230A68" w:rsidRDefault="007D1951" w:rsidP="007D1951">
      <w:pPr>
        <w:pStyle w:val="Prrafodelista"/>
        <w:ind w:left="1985"/>
        <w:rPr>
          <w:rFonts w:ascii="Arial" w:hAnsi="Arial" w:cs="Arial"/>
          <w:b/>
          <w:sz w:val="22"/>
          <w:szCs w:val="22"/>
        </w:rPr>
      </w:pPr>
      <w:r w:rsidRPr="00230A68">
        <w:rPr>
          <w:rFonts w:ascii="Arial" w:hAnsi="Arial" w:cs="Arial"/>
          <w:b/>
          <w:sz w:val="22"/>
          <w:szCs w:val="22"/>
        </w:rPr>
        <w:t>Resumen:</w:t>
      </w:r>
    </w:p>
    <w:p w:rsidR="007D1951" w:rsidRPr="00230A68" w:rsidRDefault="007D1951" w:rsidP="007D1951">
      <w:pPr>
        <w:ind w:left="1985"/>
        <w:rPr>
          <w:rFonts w:cs="Arial"/>
        </w:rPr>
      </w:pPr>
      <w:r w:rsidRPr="00230A68">
        <w:rPr>
          <w:rFonts w:cs="Arial"/>
        </w:rPr>
        <w:t xml:space="preserve">El presente proyecto de fin de carrera se dedica a desarrollar un sistema de información de gestión de servicio de taxis que optimice las rutas de transporte, el cual comprenderá los módulos de seguridad, </w:t>
      </w:r>
      <w:r w:rsidRPr="00230A68">
        <w:rPr>
          <w:rFonts w:cs="Arial"/>
        </w:rPr>
        <w:lastRenderedPageBreak/>
        <w:t xml:space="preserve">mantenimiento, recepción y asignación de servicios, y apoyo a la gestión. </w:t>
      </w:r>
    </w:p>
    <w:p w:rsidR="007D1951" w:rsidRPr="00230A68" w:rsidRDefault="007D1951" w:rsidP="007D1951">
      <w:pPr>
        <w:ind w:left="1985"/>
        <w:rPr>
          <w:rFonts w:cs="Arial"/>
        </w:rPr>
      </w:pPr>
      <w:r w:rsidRPr="00230A68">
        <w:rPr>
          <w:rFonts w:cs="Arial"/>
        </w:rPr>
        <w:t xml:space="preserve">Básicamente, el sistema permitirá registrar las solicitudes de servicios de taxi y atenderlos eficientemente asignando la mejor ruta. </w:t>
      </w:r>
    </w:p>
    <w:p w:rsidR="007D1951" w:rsidRPr="00230A68" w:rsidRDefault="007D1951" w:rsidP="007D1951">
      <w:pPr>
        <w:ind w:left="1985"/>
        <w:rPr>
          <w:rFonts w:cs="Arial"/>
        </w:rPr>
      </w:pPr>
      <w:r w:rsidRPr="00230A68">
        <w:rPr>
          <w:rFonts w:cs="Arial"/>
        </w:rPr>
        <w:t>De esta manera las empresas de taxi podrán ahorrar tiempo y dinero a la hora de ofrecer un servicio desde un lugar a cualquier otro punto de la ciudad, mejorando la atención al cliente mediante una respuesta rápida</w:t>
      </w:r>
    </w:p>
    <w:p w:rsidR="007D1951" w:rsidRPr="00230A68" w:rsidRDefault="007D1951" w:rsidP="007D1951">
      <w:pPr>
        <w:ind w:left="1985"/>
        <w:rPr>
          <w:rFonts w:cs="Arial"/>
          <w:lang w:eastAsia="es-PE"/>
        </w:rPr>
      </w:pPr>
      <w:r w:rsidRPr="00230A68">
        <w:rPr>
          <w:rFonts w:cs="Arial"/>
          <w:b/>
        </w:rPr>
        <w:t xml:space="preserve">Situación: </w:t>
      </w:r>
      <w:r w:rsidRPr="00230A68">
        <w:rPr>
          <w:rFonts w:cs="Arial"/>
        </w:rPr>
        <w:t>Logrado</w:t>
      </w:r>
    </w:p>
    <w:p w:rsidR="007D1951" w:rsidRPr="00230A68" w:rsidRDefault="007D1951" w:rsidP="007D1951"/>
    <w:p w:rsidR="007D1951" w:rsidRPr="00230A68" w:rsidRDefault="007D1951" w:rsidP="007D1951">
      <w:pPr>
        <w:pStyle w:val="Ttulo3"/>
        <w:ind w:left="1276" w:hanging="709"/>
      </w:pPr>
      <w:bookmarkStart w:id="37" w:name="_Toc390264851"/>
      <w:r w:rsidRPr="00230A68">
        <w:t>Antecedentes Locales</w:t>
      </w:r>
      <w:bookmarkEnd w:id="37"/>
    </w:p>
    <w:p w:rsidR="007D1951" w:rsidRPr="00230A68" w:rsidRDefault="007D1951" w:rsidP="007D1951">
      <w:pPr>
        <w:pStyle w:val="Ttulo4"/>
        <w:spacing w:line="240" w:lineRule="auto"/>
        <w:ind w:left="1985" w:hanging="992"/>
      </w:pPr>
      <w:bookmarkStart w:id="38" w:name="_Toc390264852"/>
      <w:r w:rsidRPr="00230A68">
        <w:t>Empresa Taxi Sonrisas</w:t>
      </w:r>
      <w:bookmarkEnd w:id="38"/>
    </w:p>
    <w:p w:rsidR="007D1951" w:rsidRPr="00230A68" w:rsidRDefault="007D1951" w:rsidP="007D1951">
      <w:pPr>
        <w:pStyle w:val="Prrafodelista"/>
        <w:ind w:left="1649" w:firstLine="336"/>
        <w:rPr>
          <w:rFonts w:ascii="Arial" w:hAnsi="Arial" w:cs="Arial"/>
          <w:b/>
          <w:i/>
          <w:sz w:val="22"/>
          <w:szCs w:val="22"/>
        </w:rPr>
      </w:pPr>
      <w:r w:rsidRPr="00230A68">
        <w:rPr>
          <w:rFonts w:ascii="Arial" w:hAnsi="Arial" w:cs="Arial"/>
          <w:b/>
          <w:i/>
          <w:sz w:val="22"/>
          <w:szCs w:val="22"/>
        </w:rPr>
        <w:t xml:space="preserve">Tipo de Antecedente: </w:t>
      </w:r>
      <w:r w:rsidRPr="00230A68">
        <w:rPr>
          <w:rFonts w:ascii="Arial" w:hAnsi="Arial" w:cs="Arial"/>
          <w:i/>
          <w:sz w:val="22"/>
          <w:szCs w:val="22"/>
        </w:rPr>
        <w:t>Aplicación Móvil</w:t>
      </w:r>
    </w:p>
    <w:p w:rsidR="007D1951" w:rsidRPr="00230A68" w:rsidRDefault="007D1951" w:rsidP="007D1951">
      <w:pPr>
        <w:pStyle w:val="Prrafodelista"/>
        <w:ind w:left="1985"/>
        <w:rPr>
          <w:rFonts w:ascii="Arial" w:hAnsi="Arial" w:cs="Arial"/>
          <w:i/>
          <w:sz w:val="22"/>
          <w:szCs w:val="22"/>
        </w:rPr>
      </w:pPr>
      <w:r w:rsidRPr="00230A68">
        <w:rPr>
          <w:rFonts w:ascii="Arial" w:hAnsi="Arial" w:cs="Arial"/>
          <w:b/>
          <w:i/>
          <w:sz w:val="22"/>
          <w:szCs w:val="22"/>
        </w:rPr>
        <w:t xml:space="preserve">Elaborada por: </w:t>
      </w:r>
      <w:r w:rsidRPr="00230A68">
        <w:rPr>
          <w:rFonts w:ascii="Arial" w:hAnsi="Arial" w:cs="Arial"/>
          <w:i/>
          <w:sz w:val="22"/>
          <w:szCs w:val="22"/>
        </w:rPr>
        <w:t>Empresa de Taxi Sonrisas</w:t>
      </w:r>
    </w:p>
    <w:p w:rsidR="007D1951" w:rsidRPr="00230A68" w:rsidRDefault="007D1951" w:rsidP="007D1951">
      <w:pPr>
        <w:pStyle w:val="Prrafodelista"/>
        <w:ind w:left="1985"/>
        <w:rPr>
          <w:rFonts w:ascii="Arial" w:hAnsi="Arial" w:cs="Arial"/>
          <w:i/>
          <w:sz w:val="22"/>
          <w:szCs w:val="22"/>
        </w:rPr>
      </w:pPr>
      <w:r w:rsidRPr="00230A68">
        <w:rPr>
          <w:rFonts w:ascii="Arial" w:hAnsi="Arial" w:cs="Arial"/>
          <w:b/>
          <w:i/>
          <w:sz w:val="22"/>
          <w:szCs w:val="22"/>
        </w:rPr>
        <w:t xml:space="preserve">Lugar: </w:t>
      </w:r>
      <w:r w:rsidRPr="00230A68">
        <w:rPr>
          <w:rFonts w:ascii="Arial" w:hAnsi="Arial" w:cs="Arial"/>
          <w:i/>
          <w:sz w:val="22"/>
          <w:szCs w:val="22"/>
        </w:rPr>
        <w:t>Trujillo, Perú</w:t>
      </w:r>
    </w:p>
    <w:p w:rsidR="007D1951" w:rsidRPr="00230A68" w:rsidRDefault="007D1951" w:rsidP="007D1951">
      <w:pPr>
        <w:pStyle w:val="Prrafodelista"/>
        <w:ind w:left="1985"/>
        <w:rPr>
          <w:rFonts w:ascii="Arial" w:hAnsi="Arial" w:cs="Arial"/>
          <w:i/>
          <w:sz w:val="22"/>
          <w:szCs w:val="22"/>
        </w:rPr>
      </w:pPr>
      <w:r w:rsidRPr="00230A68">
        <w:rPr>
          <w:rFonts w:ascii="Arial" w:hAnsi="Arial" w:cs="Arial"/>
          <w:b/>
          <w:i/>
          <w:sz w:val="22"/>
          <w:szCs w:val="22"/>
        </w:rPr>
        <w:t>Año:</w:t>
      </w:r>
      <w:r w:rsidRPr="00230A68">
        <w:rPr>
          <w:rFonts w:ascii="Arial" w:hAnsi="Arial" w:cs="Arial"/>
          <w:i/>
          <w:sz w:val="22"/>
          <w:szCs w:val="22"/>
        </w:rPr>
        <w:t xml:space="preserve"> 2014</w:t>
      </w:r>
    </w:p>
    <w:p w:rsidR="007D1951" w:rsidRPr="00230A68" w:rsidRDefault="007D1951" w:rsidP="007D1951">
      <w:pPr>
        <w:pStyle w:val="Prrafodelista"/>
        <w:ind w:left="1985"/>
        <w:rPr>
          <w:rFonts w:ascii="Arial" w:hAnsi="Arial" w:cs="Arial"/>
          <w:sz w:val="22"/>
          <w:szCs w:val="22"/>
        </w:rPr>
      </w:pPr>
      <w:r w:rsidRPr="00230A68">
        <w:rPr>
          <w:rFonts w:ascii="Arial" w:hAnsi="Arial" w:cs="Arial"/>
          <w:b/>
          <w:i/>
          <w:sz w:val="22"/>
          <w:szCs w:val="22"/>
        </w:rPr>
        <w:t xml:space="preserve">Título: </w:t>
      </w:r>
      <w:r w:rsidRPr="00230A68">
        <w:rPr>
          <w:rFonts w:ascii="Arial" w:hAnsi="Arial" w:cs="Arial"/>
          <w:sz w:val="22"/>
          <w:szCs w:val="22"/>
        </w:rPr>
        <w:t>Cabify</w:t>
      </w:r>
    </w:p>
    <w:p w:rsidR="007D1951" w:rsidRPr="00230A68" w:rsidRDefault="007D1951" w:rsidP="007D1951">
      <w:pPr>
        <w:pStyle w:val="Prrafodelista"/>
        <w:ind w:left="1985"/>
        <w:rPr>
          <w:rFonts w:ascii="Arial" w:hAnsi="Arial" w:cs="Arial"/>
          <w:b/>
          <w:i/>
          <w:sz w:val="22"/>
          <w:szCs w:val="22"/>
        </w:rPr>
      </w:pPr>
      <w:r w:rsidRPr="00230A68">
        <w:rPr>
          <w:rFonts w:ascii="Arial" w:hAnsi="Arial" w:cs="Arial"/>
          <w:b/>
          <w:i/>
          <w:sz w:val="22"/>
          <w:szCs w:val="22"/>
        </w:rPr>
        <w:t>Resumen:</w:t>
      </w:r>
    </w:p>
    <w:p w:rsidR="007D1951" w:rsidRPr="00230A68" w:rsidRDefault="007D1951" w:rsidP="007D1951">
      <w:pPr>
        <w:ind w:left="1985"/>
        <w:rPr>
          <w:rFonts w:cs="Arial"/>
        </w:rPr>
      </w:pPr>
      <w:r w:rsidRPr="00230A68">
        <w:rPr>
          <w:rFonts w:cs="Arial"/>
          <w:i/>
        </w:rPr>
        <w:t>“SONRISAS, Tu taxi de confianza”</w:t>
      </w:r>
      <w:r w:rsidRPr="00230A68">
        <w:rPr>
          <w:rFonts w:cs="Arial"/>
        </w:rPr>
        <w:t xml:space="preserve"> es la aplicación creada por la empresa del mismo nombre para atender los pedidos de taxi en su empresa a través del teléfono móvil. Es una aplicación relativamente nueva en esta en el mercado desde el 2 de mayo del 2014</w:t>
      </w:r>
    </w:p>
    <w:p w:rsidR="002A7A9E" w:rsidRPr="00E8044F" w:rsidRDefault="002A7A9E" w:rsidP="002A7A9E">
      <w:pPr>
        <w:ind w:left="567"/>
      </w:pPr>
    </w:p>
    <w:p w:rsidR="002A7A9E" w:rsidRDefault="002A7A9E" w:rsidP="002A7A9E">
      <w:pPr>
        <w:pStyle w:val="Ttulo2"/>
        <w:keepLines w:val="0"/>
      </w:pPr>
      <w:bookmarkStart w:id="39" w:name="_Toc379495916"/>
      <w:bookmarkStart w:id="40" w:name="_Toc387424865"/>
      <w:r w:rsidRPr="003B1F5F">
        <w:t>Bases Teóricas</w:t>
      </w:r>
      <w:bookmarkEnd w:id="39"/>
      <w:bookmarkEnd w:id="40"/>
    </w:p>
    <w:p w:rsidR="003B7978" w:rsidRPr="00D839AE" w:rsidRDefault="003B7978" w:rsidP="003B7978">
      <w:pPr>
        <w:pStyle w:val="Prrafodelista"/>
        <w:numPr>
          <w:ilvl w:val="4"/>
          <w:numId w:val="28"/>
        </w:numPr>
        <w:ind w:left="993"/>
        <w:contextualSpacing w:val="0"/>
        <w:jc w:val="left"/>
        <w:rPr>
          <w:rFonts w:ascii="Arial" w:hAnsi="Arial" w:cs="Arial"/>
          <w:b/>
          <w:sz w:val="22"/>
          <w:szCs w:val="22"/>
          <w:lang w:val="es-ES_tradnl"/>
        </w:rPr>
      </w:pPr>
      <w:r w:rsidRPr="00D839AE">
        <w:rPr>
          <w:rFonts w:ascii="Arial" w:hAnsi="Arial" w:cs="Arial"/>
          <w:b/>
          <w:sz w:val="22"/>
          <w:szCs w:val="22"/>
          <w:lang w:val="es-ES_tradnl"/>
        </w:rPr>
        <w:t>Mercado móvil</w:t>
      </w:r>
    </w:p>
    <w:p w:rsidR="003B7978" w:rsidRDefault="003B7978" w:rsidP="003B7978">
      <w:pPr>
        <w:spacing w:after="0"/>
        <w:ind w:left="993"/>
        <w:rPr>
          <w:lang w:val="es-ES_tradnl"/>
        </w:rPr>
      </w:pPr>
      <w:r w:rsidRPr="00D839AE">
        <w:rPr>
          <w:lang w:val="es-ES_tradnl"/>
        </w:rPr>
        <w:t>En la actualidad, durante el segundo trimestre de 2014 (2Q 2014), el mercado mundial de los smartphones, registra la marca superior a los 300 millones de unidades. De acuerdo con los datos finales de la International Data Corporation (IDC) Worldwide Quarterly Mobile Phone Tracker, los vendedores envían un total de 301,3 millones smartphones en todo el mundo.</w:t>
      </w:r>
    </w:p>
    <w:p w:rsidR="003B7978" w:rsidRPr="00D839AE" w:rsidRDefault="003B7978" w:rsidP="003B7978">
      <w:pPr>
        <w:spacing w:after="0"/>
        <w:ind w:left="1701"/>
        <w:rPr>
          <w:lang w:val="es-ES_tradnl"/>
        </w:rPr>
      </w:pPr>
    </w:p>
    <w:p w:rsidR="003B7978" w:rsidRDefault="003B7978" w:rsidP="003B7978">
      <w:pPr>
        <w:keepNext/>
        <w:spacing w:after="0"/>
        <w:ind w:left="993"/>
        <w:jc w:val="center"/>
      </w:pPr>
      <w:r>
        <w:rPr>
          <w:noProof/>
          <w:lang w:eastAsia="ja-JP"/>
        </w:rPr>
        <w:lastRenderedPageBreak/>
        <w:drawing>
          <wp:inline distT="0" distB="0" distL="0" distR="0" wp14:anchorId="4D4C11C8" wp14:editId="7A5300B1">
            <wp:extent cx="4240672" cy="3179054"/>
            <wp:effectExtent l="0" t="0" r="7620" b="2540"/>
            <wp:docPr id="8" name="Imagen 8" descr="Smartphones Perú Sell-in 2014 por sistema ope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phones Perú Sell-in 2014 por sistema operativ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3257" cy="3218475"/>
                    </a:xfrm>
                    <a:prstGeom prst="rect">
                      <a:avLst/>
                    </a:prstGeom>
                    <a:noFill/>
                    <a:ln>
                      <a:noFill/>
                    </a:ln>
                  </pic:spPr>
                </pic:pic>
              </a:graphicData>
            </a:graphic>
          </wp:inline>
        </w:drawing>
      </w:r>
    </w:p>
    <w:p w:rsidR="003B7978" w:rsidRDefault="003B7978" w:rsidP="003B7978">
      <w:pPr>
        <w:pStyle w:val="Descripcin"/>
      </w:pPr>
      <w:r>
        <w:t xml:space="preserve">Figura </w:t>
      </w:r>
      <w:fldSimple w:instr=" SEQ Figura \* ARABIC ">
        <w:r>
          <w:rPr>
            <w:noProof/>
          </w:rPr>
          <w:t>2</w:t>
        </w:r>
      </w:fldSimple>
      <w:r>
        <w:t xml:space="preserve"> - Sistemas Operativos Móviles en Perú</w:t>
      </w:r>
      <w:r>
        <w:br/>
      </w:r>
    </w:p>
    <w:p w:rsidR="003B7978" w:rsidRPr="006A6E83" w:rsidRDefault="003B7978" w:rsidP="003B7978"/>
    <w:p w:rsidR="003B7978" w:rsidRPr="00D839AE" w:rsidRDefault="003B7978" w:rsidP="003B7978">
      <w:pPr>
        <w:spacing w:after="0"/>
        <w:ind w:left="1418"/>
        <w:rPr>
          <w:lang w:val="es-ES_tradnl"/>
        </w:rPr>
      </w:pPr>
    </w:p>
    <w:p w:rsidR="003B7978" w:rsidRDefault="003B7978" w:rsidP="003B7978">
      <w:pPr>
        <w:keepNext/>
        <w:spacing w:after="0"/>
        <w:ind w:left="851"/>
        <w:jc w:val="center"/>
      </w:pPr>
      <w:r>
        <w:rPr>
          <w:noProof/>
          <w:lang w:eastAsia="ja-JP"/>
        </w:rPr>
        <w:lastRenderedPageBreak/>
        <w:drawing>
          <wp:inline distT="0" distB="0" distL="0" distR="0" wp14:anchorId="5D4E7ABD" wp14:editId="26C788FE">
            <wp:extent cx="4338600" cy="4363650"/>
            <wp:effectExtent l="0" t="0" r="5080" b="0"/>
            <wp:docPr id="10" name="Imagen 2" descr="mapaandroid-comscore-america-latina.jpg"/>
            <wp:cNvGraphicFramePr/>
            <a:graphic xmlns:a="http://schemas.openxmlformats.org/drawingml/2006/main">
              <a:graphicData uri="http://schemas.openxmlformats.org/drawingml/2006/picture">
                <pic:pic xmlns:pic="http://schemas.openxmlformats.org/drawingml/2006/picture">
                  <pic:nvPicPr>
                    <pic:cNvPr id="10" name="Imagen 2" descr="mapaandroid-comscore-america-latina.jp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3159" cy="4368236"/>
                    </a:xfrm>
                    <a:prstGeom prst="rect">
                      <a:avLst/>
                    </a:prstGeom>
                    <a:noFill/>
                    <a:ln>
                      <a:noFill/>
                    </a:ln>
                  </pic:spPr>
                </pic:pic>
              </a:graphicData>
            </a:graphic>
          </wp:inline>
        </w:drawing>
      </w:r>
    </w:p>
    <w:p w:rsidR="003B7978" w:rsidRDefault="003B7978" w:rsidP="003B7978">
      <w:pPr>
        <w:pStyle w:val="Descripcin"/>
        <w:rPr>
          <w:lang w:val="es-ES_tradnl"/>
        </w:rPr>
      </w:pPr>
      <w:r>
        <w:t xml:space="preserve">Figura </w:t>
      </w:r>
      <w:fldSimple w:instr=" SEQ Figura \* ARABIC ">
        <w:r>
          <w:rPr>
            <w:noProof/>
          </w:rPr>
          <w:t>3</w:t>
        </w:r>
      </w:fldSimple>
      <w:r>
        <w:t xml:space="preserve"> - División de los Sistemas Móviles en América Latina</w:t>
      </w:r>
      <w:r>
        <w:br/>
        <w:t xml:space="preserve">Fuente: </w:t>
      </w:r>
      <w:r w:rsidRPr="007B368D">
        <w:t>ComScore</w:t>
      </w:r>
    </w:p>
    <w:p w:rsidR="003B7978" w:rsidRDefault="003B7978" w:rsidP="003B7978">
      <w:pPr>
        <w:spacing w:after="0"/>
        <w:ind w:left="1701"/>
        <w:rPr>
          <w:lang w:val="es-ES_tradnl"/>
        </w:rPr>
      </w:pPr>
    </w:p>
    <w:p w:rsidR="003B7978" w:rsidRPr="00D839AE" w:rsidRDefault="003B7978" w:rsidP="003B7978">
      <w:pPr>
        <w:spacing w:after="0"/>
        <w:ind w:left="993"/>
        <w:rPr>
          <w:lang w:val="es-ES_tradnl"/>
        </w:rPr>
      </w:pPr>
      <w:r w:rsidRPr="00D839AE">
        <w:rPr>
          <w:lang w:val="es-ES_tradnl"/>
        </w:rPr>
        <w:t>Dentro de este mercado de Smartphones, los sistemas operativos dominantes son Android y iOS, los cuales siguen un firme crecimiento</w:t>
      </w:r>
      <w:r>
        <w:rPr>
          <w:lang w:val="es-ES_tradnl"/>
        </w:rPr>
        <w:t>,</w:t>
      </w:r>
      <w:r w:rsidRPr="00D839AE">
        <w:rPr>
          <w:lang w:val="es-ES_tradnl"/>
        </w:rPr>
        <w:t xml:space="preserve"> obteniendo en conjunto una cuota de mercado de 96,4% durante el segundo trimestre de 2014. </w:t>
      </w:r>
    </w:p>
    <w:p w:rsidR="003B7978" w:rsidRDefault="003B7978" w:rsidP="003B7978">
      <w:pPr>
        <w:spacing w:after="0"/>
        <w:ind w:left="1701"/>
        <w:rPr>
          <w:lang w:val="es-ES_tradnl"/>
        </w:rPr>
      </w:pPr>
    </w:p>
    <w:p w:rsidR="003B7978" w:rsidRDefault="003B7978" w:rsidP="003B7978">
      <w:pPr>
        <w:spacing w:after="0"/>
        <w:ind w:left="1701"/>
        <w:rPr>
          <w:lang w:val="es-ES_tradnl"/>
        </w:rPr>
      </w:pPr>
    </w:p>
    <w:p w:rsidR="003B7978" w:rsidRDefault="003B7978" w:rsidP="003B7978">
      <w:pPr>
        <w:spacing w:after="0"/>
        <w:jc w:val="center"/>
        <w:rPr>
          <w:lang w:val="es-ES_tradnl"/>
        </w:rPr>
      </w:pPr>
    </w:p>
    <w:p w:rsidR="003B7978" w:rsidRDefault="003B7978" w:rsidP="003B7978">
      <w:pPr>
        <w:keepNext/>
        <w:spacing w:after="0"/>
        <w:jc w:val="center"/>
      </w:pPr>
      <w:r w:rsidRPr="00F54245">
        <w:rPr>
          <w:noProof/>
          <w:lang w:eastAsia="ja-JP"/>
        </w:rPr>
        <w:lastRenderedPageBreak/>
        <w:drawing>
          <wp:inline distT="0" distB="0" distL="0" distR="0" wp14:anchorId="4FDF3411" wp14:editId="40DD4811">
            <wp:extent cx="5580380" cy="3607787"/>
            <wp:effectExtent l="0" t="0" r="1270" b="0"/>
            <wp:docPr id="16" name="Imagen 16" descr="C:\Users\DREIKHO\Pictures\StatCounter-vendor-PE-monthly-201502-201504-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REIKHO\Pictures\StatCounter-vendor-PE-monthly-201502-201504-b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3607787"/>
                    </a:xfrm>
                    <a:prstGeom prst="rect">
                      <a:avLst/>
                    </a:prstGeom>
                    <a:noFill/>
                    <a:ln>
                      <a:noFill/>
                    </a:ln>
                  </pic:spPr>
                </pic:pic>
              </a:graphicData>
            </a:graphic>
          </wp:inline>
        </w:drawing>
      </w:r>
    </w:p>
    <w:p w:rsidR="003B7978" w:rsidRDefault="003B7978" w:rsidP="003B7978">
      <w:pPr>
        <w:pStyle w:val="Descripcin"/>
        <w:rPr>
          <w:lang w:val="es-ES_tradnl"/>
        </w:rPr>
      </w:pPr>
      <w:r>
        <w:t xml:space="preserve">Figura </w:t>
      </w:r>
      <w:fldSimple w:instr=" SEQ Figura \* ARABIC ">
        <w:r>
          <w:rPr>
            <w:noProof/>
          </w:rPr>
          <w:t>4</w:t>
        </w:r>
      </w:fldSimple>
      <w:r>
        <w:t xml:space="preserve"> - Principales marcas de Dispositivos móviles en el Perú</w:t>
      </w:r>
      <w:r>
        <w:br/>
        <w:t>Fuente: StatCounter Global Stats</w:t>
      </w:r>
    </w:p>
    <w:p w:rsidR="003B7978" w:rsidRPr="00D839AE" w:rsidRDefault="003B7978" w:rsidP="003B7978">
      <w:pPr>
        <w:spacing w:after="0"/>
        <w:jc w:val="center"/>
        <w:rPr>
          <w:lang w:val="es-ES_tradnl"/>
        </w:rPr>
      </w:pPr>
    </w:p>
    <w:p w:rsidR="003B7978" w:rsidRPr="00D839AE" w:rsidRDefault="003B7978" w:rsidP="003B7978">
      <w:pPr>
        <w:spacing w:after="0"/>
        <w:ind w:left="993"/>
        <w:rPr>
          <w:lang w:val="es-ES_tradnl"/>
        </w:rPr>
      </w:pPr>
      <w:r w:rsidRPr="00D839AE">
        <w:rPr>
          <w:lang w:val="es-ES_tradnl"/>
        </w:rPr>
        <w:t>En el gráfico se puede apreciar, que Samsung ha sido nuevamente, la marca que más dispositivos Android ha con  una participación del 26,4% de todos los smartphones con Android. Mientras tanto, Apple tiene una participación de mercado del 11.6% y Windows Phone, con Nokia como insignia, el 11.8% del mercado. Hay que destacar, que fuera de estas 3 marcas, el resto del mercado se inclina ampliamente hacia Android, haciendo de este un mercado bastante atractivo para el desarrollo de aplicaciones móviles.</w:t>
      </w:r>
    </w:p>
    <w:p w:rsidR="003B7978" w:rsidRPr="00D839AE" w:rsidRDefault="003B7978" w:rsidP="003B7978">
      <w:pPr>
        <w:spacing w:after="0"/>
        <w:ind w:left="1276"/>
        <w:rPr>
          <w:lang w:val="es-ES_tradnl"/>
        </w:rPr>
      </w:pPr>
    </w:p>
    <w:p w:rsidR="003B7978" w:rsidRPr="00E556FC" w:rsidRDefault="003B7978" w:rsidP="003B7978">
      <w:pPr>
        <w:pStyle w:val="Prrafodelista"/>
        <w:numPr>
          <w:ilvl w:val="4"/>
          <w:numId w:val="28"/>
        </w:numPr>
        <w:ind w:left="993"/>
        <w:contextualSpacing w:val="0"/>
        <w:jc w:val="left"/>
        <w:rPr>
          <w:rFonts w:ascii="Arial" w:hAnsi="Arial" w:cs="Arial"/>
          <w:b/>
          <w:sz w:val="22"/>
          <w:szCs w:val="22"/>
          <w:lang w:val="es-ES_tradnl"/>
        </w:rPr>
      </w:pPr>
      <w:r w:rsidRPr="00E556FC">
        <w:rPr>
          <w:rFonts w:ascii="Arial" w:hAnsi="Arial" w:cs="Arial"/>
          <w:b/>
          <w:sz w:val="22"/>
          <w:szCs w:val="22"/>
          <w:lang w:val="es-ES_tradnl"/>
        </w:rPr>
        <w:t>Smartphones en el Perú</w:t>
      </w:r>
    </w:p>
    <w:p w:rsidR="003B7978" w:rsidRPr="00D839AE" w:rsidRDefault="003B7978" w:rsidP="003B7978">
      <w:pPr>
        <w:spacing w:after="0"/>
        <w:ind w:left="993"/>
        <w:rPr>
          <w:lang w:val="es-ES_tradnl"/>
        </w:rPr>
      </w:pPr>
      <w:r w:rsidRPr="00D839AE">
        <w:rPr>
          <w:lang w:val="es-ES_tradnl"/>
        </w:rPr>
        <w:t>Trasladándonos al mercado local y según información de Netdreams, en el Perú, el mercado de teléfonos smartphones sigue en alza con un claro dominio por Android. Hasta el 8</w:t>
      </w:r>
      <w:r>
        <w:rPr>
          <w:lang w:val="es-ES_tradnl"/>
        </w:rPr>
        <w:t>9</w:t>
      </w:r>
      <w:r w:rsidRPr="00D839AE">
        <w:rPr>
          <w:lang w:val="es-ES_tradnl"/>
        </w:rPr>
        <w:t>% de los equipos que han ingresado al mercado peruano en el segundo trimestre de 2014 se tiene Android como sistema operativo. Durante el primer semestre, más de 2.2 millones de smartphones, han ingresado al mercado peruano y el pronóstico es llegar a más de 4.5 millones durante todo el año 2014.</w:t>
      </w:r>
    </w:p>
    <w:p w:rsidR="003B7978" w:rsidRPr="00D839AE" w:rsidRDefault="003B7978" w:rsidP="003B7978">
      <w:pPr>
        <w:spacing w:after="0"/>
        <w:ind w:left="1701"/>
        <w:rPr>
          <w:lang w:val="es-ES_tradnl"/>
        </w:rPr>
      </w:pPr>
      <w:r w:rsidRPr="00D839AE">
        <w:rPr>
          <w:lang w:val="es-ES_tradnl"/>
        </w:rPr>
        <w:t xml:space="preserve">   </w:t>
      </w:r>
    </w:p>
    <w:p w:rsidR="003B7978" w:rsidRDefault="003B7978" w:rsidP="003B7978">
      <w:pPr>
        <w:spacing w:after="0"/>
        <w:ind w:left="1701"/>
        <w:rPr>
          <w:lang w:val="es-ES_tradnl"/>
        </w:rPr>
      </w:pPr>
    </w:p>
    <w:p w:rsidR="003B7978" w:rsidRDefault="003B7978" w:rsidP="003B7978">
      <w:pPr>
        <w:keepNext/>
        <w:ind w:left="567"/>
        <w:jc w:val="center"/>
      </w:pPr>
      <w:r>
        <w:rPr>
          <w:noProof/>
          <w:lang w:eastAsia="ja-JP"/>
        </w:rPr>
        <w:drawing>
          <wp:inline distT="0" distB="0" distL="0" distR="0" wp14:anchorId="0422907E" wp14:editId="3D0DDCDC">
            <wp:extent cx="5580380" cy="4183379"/>
            <wp:effectExtent l="0" t="0" r="1270" b="8255"/>
            <wp:docPr id="12" name="Imagen 12" descr="Smartphones Perú Sell-in 2014: Principales mar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phones Perú Sell-in 2014: Principales marc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183379"/>
                    </a:xfrm>
                    <a:prstGeom prst="rect">
                      <a:avLst/>
                    </a:prstGeom>
                    <a:noFill/>
                    <a:ln>
                      <a:noFill/>
                    </a:ln>
                  </pic:spPr>
                </pic:pic>
              </a:graphicData>
            </a:graphic>
          </wp:inline>
        </w:drawing>
      </w:r>
    </w:p>
    <w:p w:rsidR="003B7978" w:rsidRDefault="003B7978" w:rsidP="003B7978">
      <w:pPr>
        <w:pStyle w:val="Descripcin"/>
      </w:pPr>
      <w:r>
        <w:t xml:space="preserve">Figura </w:t>
      </w:r>
      <w:fldSimple w:instr=" SEQ Figura \* ARABIC ">
        <w:r>
          <w:rPr>
            <w:noProof/>
          </w:rPr>
          <w:t>5</w:t>
        </w:r>
      </w:fldSimple>
      <w:r>
        <w:t xml:space="preserve"> - Principales Marcas del Dispositivos Móviles en el Perú - 2014</w:t>
      </w:r>
    </w:p>
    <w:p w:rsidR="003B7978" w:rsidRDefault="003B7978" w:rsidP="003B7978">
      <w:pPr>
        <w:spacing w:after="0"/>
        <w:ind w:left="1701"/>
        <w:rPr>
          <w:lang w:val="es-ES_tradnl"/>
        </w:rPr>
      </w:pPr>
    </w:p>
    <w:p w:rsidR="003B7978" w:rsidRPr="00D839AE" w:rsidRDefault="003B7978" w:rsidP="003B7978">
      <w:pPr>
        <w:spacing w:after="0"/>
        <w:ind w:left="993"/>
        <w:rPr>
          <w:lang w:val="es-ES_tradnl"/>
        </w:rPr>
      </w:pPr>
      <w:r w:rsidRPr="00D839AE">
        <w:rPr>
          <w:lang w:val="es-ES_tradnl"/>
        </w:rPr>
        <w:t>Bajo esta expectativa continua de crecimiento y según la realidad actual del mercado, en lo que respecta a sistemas operativos, Android continúa como líder indiscutible, muy lejos de Windows e iOS de Apple, motivo por el cual se ha decidido que el proyecto se oriente al desarrollo de la aplicación para  Android, buscando así la mayor participación posible en el mercado nacional.</w:t>
      </w:r>
    </w:p>
    <w:p w:rsidR="003B7978" w:rsidRPr="00D839AE" w:rsidRDefault="003B7978" w:rsidP="003B7978">
      <w:pPr>
        <w:spacing w:after="0"/>
        <w:ind w:left="1276"/>
        <w:rPr>
          <w:lang w:val="es-ES_tradnl"/>
        </w:rPr>
      </w:pPr>
    </w:p>
    <w:p w:rsidR="003B7978" w:rsidRPr="009F35DE" w:rsidRDefault="003B7978" w:rsidP="003B7978">
      <w:pPr>
        <w:pStyle w:val="Prrafodelista"/>
        <w:numPr>
          <w:ilvl w:val="4"/>
          <w:numId w:val="28"/>
        </w:numPr>
        <w:ind w:left="993"/>
        <w:contextualSpacing w:val="0"/>
        <w:jc w:val="left"/>
        <w:rPr>
          <w:rFonts w:ascii="Arial" w:hAnsi="Arial" w:cs="Arial"/>
          <w:b/>
          <w:sz w:val="22"/>
          <w:szCs w:val="22"/>
          <w:lang w:val="es-ES_tradnl"/>
        </w:rPr>
      </w:pPr>
      <w:r w:rsidRPr="009F35DE">
        <w:rPr>
          <w:rFonts w:ascii="Arial" w:hAnsi="Arial" w:cs="Arial"/>
          <w:b/>
          <w:sz w:val="22"/>
          <w:szCs w:val="22"/>
          <w:lang w:val="es-ES_tradnl"/>
        </w:rPr>
        <w:t>Datos</w:t>
      </w:r>
    </w:p>
    <w:p w:rsidR="003B7978" w:rsidRPr="00D839AE" w:rsidRDefault="003B7978" w:rsidP="003B7978">
      <w:pPr>
        <w:spacing w:after="0"/>
        <w:ind w:left="993"/>
        <w:rPr>
          <w:lang w:val="es-ES_tradnl"/>
        </w:rPr>
      </w:pPr>
      <w:r w:rsidRPr="00D839AE">
        <w:rPr>
          <w:lang w:val="es-ES_tradnl"/>
        </w:rPr>
        <w:t>Son secuencias de hechos en bruto que representan eventos que ocurren en las organizaciones o en el entorno físico antes de ser organizados y ordenados en una forma que las personas puedan entender</w:t>
      </w:r>
      <w:r>
        <w:rPr>
          <w:lang w:val="es-ES_tradnl"/>
        </w:rPr>
        <w:t xml:space="preserve"> y utilizar de manera efectiva.</w:t>
      </w:r>
    </w:p>
    <w:p w:rsidR="003B7978" w:rsidRPr="00D839AE" w:rsidRDefault="003B7978" w:rsidP="003B7978">
      <w:pPr>
        <w:spacing w:after="0"/>
        <w:ind w:left="1276"/>
        <w:rPr>
          <w:lang w:val="es-ES_tradnl"/>
        </w:rPr>
      </w:pPr>
    </w:p>
    <w:p w:rsidR="003B7978" w:rsidRPr="00D839AE" w:rsidRDefault="003B7978" w:rsidP="003B7978">
      <w:pPr>
        <w:pStyle w:val="Prrafodelista"/>
        <w:numPr>
          <w:ilvl w:val="4"/>
          <w:numId w:val="28"/>
        </w:numPr>
        <w:ind w:left="993"/>
        <w:contextualSpacing w:val="0"/>
        <w:jc w:val="left"/>
        <w:rPr>
          <w:lang w:val="es-ES_tradnl"/>
        </w:rPr>
      </w:pPr>
      <w:r w:rsidRPr="009F35DE">
        <w:rPr>
          <w:rFonts w:ascii="Arial" w:hAnsi="Arial" w:cs="Arial"/>
          <w:b/>
          <w:sz w:val="22"/>
          <w:szCs w:val="22"/>
          <w:lang w:val="es-ES_tradnl"/>
        </w:rPr>
        <w:t>Información</w:t>
      </w:r>
    </w:p>
    <w:p w:rsidR="003B7978" w:rsidRPr="00D839AE" w:rsidRDefault="003B7978" w:rsidP="003B7978">
      <w:pPr>
        <w:spacing w:after="0"/>
        <w:ind w:left="993"/>
        <w:rPr>
          <w:lang w:val="es-ES_tradnl"/>
        </w:rPr>
      </w:pPr>
      <w:r w:rsidRPr="00D839AE">
        <w:rPr>
          <w:lang w:val="es-ES_tradnl"/>
        </w:rPr>
        <w:t>Son datos que se han moldeado en una forma significativa y ú</w:t>
      </w:r>
      <w:r>
        <w:rPr>
          <w:lang w:val="es-ES_tradnl"/>
        </w:rPr>
        <w:t xml:space="preserve">til para los seres humanos. </w:t>
      </w:r>
    </w:p>
    <w:p w:rsidR="003B7978" w:rsidRPr="00D839AE" w:rsidRDefault="003B7978" w:rsidP="003B7978">
      <w:pPr>
        <w:spacing w:after="0"/>
        <w:ind w:left="1276"/>
        <w:rPr>
          <w:lang w:val="es-ES_tradnl"/>
        </w:rPr>
      </w:pPr>
    </w:p>
    <w:p w:rsidR="003B7978" w:rsidRPr="00094C0D" w:rsidRDefault="003B7978" w:rsidP="003B7978">
      <w:pPr>
        <w:pStyle w:val="Prrafodelista"/>
        <w:numPr>
          <w:ilvl w:val="4"/>
          <w:numId w:val="28"/>
        </w:numPr>
        <w:ind w:left="993"/>
        <w:contextualSpacing w:val="0"/>
        <w:jc w:val="left"/>
        <w:rPr>
          <w:rFonts w:ascii="Arial" w:hAnsi="Arial" w:cs="Arial"/>
          <w:b/>
          <w:sz w:val="22"/>
          <w:szCs w:val="22"/>
          <w:lang w:val="es-ES_tradnl"/>
        </w:rPr>
      </w:pPr>
      <w:r w:rsidRPr="00094C0D">
        <w:rPr>
          <w:rFonts w:ascii="Arial" w:hAnsi="Arial" w:cs="Arial"/>
          <w:b/>
          <w:sz w:val="22"/>
          <w:szCs w:val="22"/>
          <w:lang w:val="es-ES_tradnl"/>
        </w:rPr>
        <w:lastRenderedPageBreak/>
        <w:t>Android</w:t>
      </w:r>
    </w:p>
    <w:p w:rsidR="003B7978" w:rsidRPr="00D839AE" w:rsidRDefault="003B7978" w:rsidP="003B7978">
      <w:pPr>
        <w:spacing w:after="0"/>
        <w:ind w:left="993"/>
        <w:rPr>
          <w:lang w:val="es-ES_tradnl"/>
        </w:rPr>
      </w:pPr>
      <w:r w:rsidRPr="00D839AE">
        <w:rPr>
          <w:lang w:val="es-ES_tradnl"/>
        </w:rPr>
        <w:t>El sistema operativo para dispositivos móviles y teléfonos inteligentes, cuyo crecimiento ha sido el más rápido hasta ahora, está basado en el kernel de Linux y en Java. El sistema operativo Android fue desarrollado por Android, Inc., compañía que adquirió Google en 2005. En 2007 se formó la alianza para los dispositivos móviles abiertos (OHA), un consorcio de 34 compañías en un principio, y de 79 para el año 2010, para continuar con el desarrollo de Android. Al mes de diciembre de 2010 se activaban más de 300,000 teléfonos inteligentes con Android a diario.</w:t>
      </w:r>
    </w:p>
    <w:p w:rsidR="003B7978" w:rsidRPr="00D839AE" w:rsidRDefault="003B7978" w:rsidP="003B7978">
      <w:pPr>
        <w:spacing w:after="0"/>
        <w:ind w:left="993"/>
        <w:rPr>
          <w:lang w:val="es-ES_tradnl"/>
        </w:rPr>
      </w:pPr>
    </w:p>
    <w:p w:rsidR="003B7978" w:rsidRPr="00D839AE" w:rsidRDefault="003B7978" w:rsidP="003B7978">
      <w:pPr>
        <w:spacing w:after="0"/>
        <w:ind w:left="993"/>
        <w:rPr>
          <w:lang w:val="es-ES_tradnl"/>
        </w:rPr>
      </w:pPr>
      <w:r w:rsidRPr="00D839AE">
        <w:rPr>
          <w:lang w:val="es-ES_tradnl"/>
        </w:rPr>
        <w:t>Actualmente, los teléfonos Android se venden más que los iPhone. El sistema operativo Android se utiliza en varios teléfonos inteligentes (LG, Motorola, HTC EVO 4G, Samsung Vibrant y muchos más), computadoras tipo tableta (Dell Streak, Samsung Galaxy Tab y otra más), quioscos con pantallas táctiles dentro de las tiendas, autos, robots y reproductores multimedia.</w:t>
      </w:r>
    </w:p>
    <w:p w:rsidR="003B7978" w:rsidRPr="00D839AE" w:rsidRDefault="003B7978" w:rsidP="003B7978">
      <w:pPr>
        <w:spacing w:after="0"/>
        <w:ind w:left="993"/>
        <w:rPr>
          <w:lang w:val="es-ES_tradnl"/>
        </w:rPr>
      </w:pPr>
    </w:p>
    <w:p w:rsidR="003B7978" w:rsidRPr="00D839AE" w:rsidRDefault="003B7978" w:rsidP="003B7978">
      <w:pPr>
        <w:spacing w:after="0"/>
        <w:ind w:left="993"/>
        <w:rPr>
          <w:lang w:val="es-ES_tradnl"/>
        </w:rPr>
      </w:pPr>
      <w:r w:rsidRPr="00D839AE">
        <w:rPr>
          <w:lang w:val="es-ES_tradnl"/>
        </w:rPr>
        <w:t xml:space="preserve">Los teléfonos inteligentes Android tienen la funcionalidad de un teléfono móvil, cliente de Internet (para navegar en Web y comunicarse a través de Internet), reproductor de MP3, consola de juegos, cámara digital y demás, todo envuelto en dispositivos portátiles con pantallas multitáctiles a todo color, estas pantallas le permiten controlar el dispositivo con ademanes en los que se requieren uno o varios toques simultáneos. Puede descargar aplicaciones de manera directa a su dispositivo Android, a través del Android Market y de otros mercados de aplicaciones. Al mes de diciembre de 2010 había cerca de 200,000 aplicaciones </w:t>
      </w:r>
      <w:r>
        <w:rPr>
          <w:lang w:val="es-ES_tradnl"/>
        </w:rPr>
        <w:t>en el Android Market de Google.</w:t>
      </w:r>
    </w:p>
    <w:p w:rsidR="003B7978" w:rsidRPr="00D839AE" w:rsidRDefault="003B7978" w:rsidP="003B7978">
      <w:pPr>
        <w:spacing w:after="0"/>
        <w:ind w:left="1276"/>
        <w:rPr>
          <w:lang w:val="es-ES_tradnl"/>
        </w:rPr>
      </w:pPr>
    </w:p>
    <w:p w:rsidR="003B7978" w:rsidRPr="00094C0D" w:rsidRDefault="003B7978" w:rsidP="003B7978">
      <w:pPr>
        <w:pStyle w:val="Prrafodelista"/>
        <w:numPr>
          <w:ilvl w:val="4"/>
          <w:numId w:val="28"/>
        </w:numPr>
        <w:ind w:left="993"/>
        <w:contextualSpacing w:val="0"/>
        <w:jc w:val="left"/>
        <w:rPr>
          <w:rFonts w:ascii="Arial" w:hAnsi="Arial" w:cs="Arial"/>
          <w:b/>
          <w:sz w:val="22"/>
          <w:szCs w:val="22"/>
          <w:lang w:val="es-ES_tradnl"/>
        </w:rPr>
      </w:pPr>
      <w:r w:rsidRPr="00094C0D">
        <w:rPr>
          <w:rFonts w:ascii="Arial" w:hAnsi="Arial" w:cs="Arial"/>
          <w:b/>
          <w:sz w:val="22"/>
          <w:szCs w:val="22"/>
          <w:lang w:val="es-ES_tradnl"/>
        </w:rPr>
        <w:t>Aplicación Móvil Nativa</w:t>
      </w:r>
    </w:p>
    <w:p w:rsidR="003B7978" w:rsidRPr="00D839AE" w:rsidRDefault="003B7978" w:rsidP="003B7978">
      <w:pPr>
        <w:spacing w:after="0"/>
        <w:ind w:left="993"/>
        <w:rPr>
          <w:lang w:val="es-ES_tradnl"/>
        </w:rPr>
      </w:pPr>
      <w:r w:rsidRPr="00D839AE">
        <w:rPr>
          <w:lang w:val="es-ES_tradnl"/>
        </w:rPr>
        <w:t xml:space="preserve">Por otra parte, el desarrollo móvil nativo es el desarrollo de aplicaciones que serán instaladas en el sistema de archivos de cada dispositivo y serán distribuidas   por    los    mercados    de    aplicaciones    móviles,    como el AppStore (iOS) o el Play Market (Android). </w:t>
      </w:r>
    </w:p>
    <w:p w:rsidR="003B7978" w:rsidRPr="00D839AE" w:rsidRDefault="003B7978" w:rsidP="003B7978">
      <w:pPr>
        <w:spacing w:after="0"/>
        <w:ind w:left="993"/>
        <w:rPr>
          <w:lang w:val="es-ES_tradnl"/>
        </w:rPr>
      </w:pPr>
      <w:r w:rsidRPr="00D839AE">
        <w:rPr>
          <w:lang w:val="es-ES_tradnl"/>
        </w:rPr>
        <w:t>Características de las aplicaciones móviles nativas</w:t>
      </w:r>
    </w:p>
    <w:p w:rsidR="003B7978" w:rsidRPr="00094C0D" w:rsidRDefault="003B7978" w:rsidP="003B7978">
      <w:pPr>
        <w:pStyle w:val="Prrafodelista"/>
        <w:numPr>
          <w:ilvl w:val="0"/>
          <w:numId w:val="27"/>
        </w:numPr>
        <w:ind w:left="1418"/>
        <w:contextualSpacing w:val="0"/>
        <w:rPr>
          <w:rFonts w:ascii="Arial" w:hAnsi="Arial" w:cs="Arial"/>
          <w:sz w:val="22"/>
          <w:szCs w:val="22"/>
          <w:lang w:val="es-ES_tradnl"/>
        </w:rPr>
      </w:pPr>
      <w:r w:rsidRPr="00094C0D">
        <w:rPr>
          <w:rFonts w:ascii="Arial" w:hAnsi="Arial" w:cs="Arial"/>
          <w:sz w:val="22"/>
          <w:szCs w:val="22"/>
          <w:lang w:val="es-ES_tradnl"/>
        </w:rPr>
        <w:t>Serán descargadas desde el mercado de aplicaciones para el sistema operativo: Play Market o el AppStore.</w:t>
      </w:r>
    </w:p>
    <w:p w:rsidR="003B7978" w:rsidRPr="00094C0D" w:rsidRDefault="003B7978" w:rsidP="003B7978">
      <w:pPr>
        <w:pStyle w:val="Prrafodelista"/>
        <w:numPr>
          <w:ilvl w:val="0"/>
          <w:numId w:val="27"/>
        </w:numPr>
        <w:ind w:left="1418"/>
        <w:contextualSpacing w:val="0"/>
        <w:rPr>
          <w:rFonts w:ascii="Arial" w:hAnsi="Arial" w:cs="Arial"/>
          <w:sz w:val="22"/>
          <w:szCs w:val="22"/>
          <w:lang w:val="es-ES_tradnl"/>
        </w:rPr>
      </w:pPr>
      <w:r w:rsidRPr="00094C0D">
        <w:rPr>
          <w:rFonts w:ascii="Arial" w:hAnsi="Arial" w:cs="Arial"/>
          <w:sz w:val="22"/>
          <w:szCs w:val="22"/>
          <w:lang w:val="es-ES_tradnl"/>
        </w:rPr>
        <w:lastRenderedPageBreak/>
        <w:t>Es una aplicación distinta por sistema operativo: una para Android y otra para iOS (y en muchos casos una para iPhone y otra para iPad).</w:t>
      </w:r>
    </w:p>
    <w:p w:rsidR="003B7978" w:rsidRPr="00094C0D" w:rsidRDefault="003B7978" w:rsidP="003B7978">
      <w:pPr>
        <w:pStyle w:val="Prrafodelista"/>
        <w:numPr>
          <w:ilvl w:val="0"/>
          <w:numId w:val="27"/>
        </w:numPr>
        <w:ind w:left="1418"/>
        <w:contextualSpacing w:val="0"/>
        <w:rPr>
          <w:rFonts w:ascii="Arial" w:hAnsi="Arial" w:cs="Arial"/>
          <w:sz w:val="22"/>
          <w:szCs w:val="22"/>
          <w:lang w:val="es-ES_tradnl"/>
        </w:rPr>
      </w:pPr>
      <w:r w:rsidRPr="00094C0D">
        <w:rPr>
          <w:rFonts w:ascii="Arial" w:hAnsi="Arial" w:cs="Arial"/>
          <w:sz w:val="22"/>
          <w:szCs w:val="22"/>
          <w:lang w:val="es-ES_tradnl"/>
        </w:rPr>
        <w:t>Se desarrollan con lenguajes como Java (Android) u Objective-C (iOS), pero hay alternativas como Appcelerator que permiten desarrollarlas utilizando JavaScript puro, para ambas plataformas.</w:t>
      </w:r>
    </w:p>
    <w:p w:rsidR="003B7978" w:rsidRPr="00D839AE" w:rsidRDefault="003B7978" w:rsidP="003B7978">
      <w:pPr>
        <w:spacing w:after="0"/>
        <w:ind w:left="1276"/>
        <w:rPr>
          <w:lang w:val="es-ES_tradnl"/>
        </w:rPr>
      </w:pPr>
    </w:p>
    <w:p w:rsidR="003B7978" w:rsidRPr="00094C0D" w:rsidRDefault="003B7978" w:rsidP="003B7978">
      <w:pPr>
        <w:pStyle w:val="Prrafodelista"/>
        <w:numPr>
          <w:ilvl w:val="4"/>
          <w:numId w:val="28"/>
        </w:numPr>
        <w:ind w:left="993"/>
        <w:contextualSpacing w:val="0"/>
        <w:jc w:val="left"/>
        <w:rPr>
          <w:rFonts w:ascii="Arial" w:hAnsi="Arial" w:cs="Arial"/>
          <w:b/>
          <w:sz w:val="22"/>
          <w:szCs w:val="22"/>
          <w:lang w:val="es-ES_tradnl"/>
        </w:rPr>
      </w:pPr>
      <w:r w:rsidRPr="00094C0D">
        <w:rPr>
          <w:rFonts w:ascii="Arial" w:hAnsi="Arial" w:cs="Arial"/>
          <w:b/>
          <w:sz w:val="22"/>
          <w:szCs w:val="22"/>
          <w:lang w:val="es-ES_tradnl"/>
        </w:rPr>
        <w:t>Aplicaciones Móviles Híbridas</w:t>
      </w:r>
    </w:p>
    <w:p w:rsidR="003B7978" w:rsidRPr="00D839AE" w:rsidRDefault="003B7978" w:rsidP="003B7978">
      <w:pPr>
        <w:spacing w:after="0"/>
        <w:ind w:left="993"/>
        <w:rPr>
          <w:lang w:val="es-ES_tradnl"/>
        </w:rPr>
      </w:pPr>
      <w:r w:rsidRPr="00D839AE">
        <w:rPr>
          <w:lang w:val="es-ES_tradnl"/>
        </w:rPr>
        <w:t>Es la utilización el desarrollo nativo cuando es mejor o es necesario (para utilizar la cámara, por ejemplo), pero utilizar tecnologías web y el desarrollo web cuando es más práctico (por ejemplo en interfaces más complejas).</w:t>
      </w:r>
    </w:p>
    <w:p w:rsidR="003B7978" w:rsidRPr="00D839AE" w:rsidRDefault="003B7978" w:rsidP="003B7978">
      <w:pPr>
        <w:spacing w:after="0"/>
        <w:ind w:left="993"/>
        <w:rPr>
          <w:lang w:val="es-ES_tradnl"/>
        </w:rPr>
      </w:pPr>
      <w:r w:rsidRPr="00D839AE">
        <w:rPr>
          <w:lang w:val="es-ES_tradnl"/>
        </w:rPr>
        <w:t>Un ejemplo interesante de aplicaciones híbridas es Instagram. En Instagram utilizan nativo para tomar y publicar la fotografía, pero web para desplegar las fotografías y tu perfil. Esto permite que la aplicación pueda ser accedida fácilmente sin conexión a internet para editar y tomar una fotografía, pero hace fácil a los desarrolladores mejorar la lista de fotografías sin sacar una nueva versión (ya que tendrían solament</w:t>
      </w:r>
      <w:r>
        <w:rPr>
          <w:lang w:val="es-ES_tradnl"/>
        </w:rPr>
        <w:t>e que trabajar en su servidor).</w:t>
      </w:r>
    </w:p>
    <w:p w:rsidR="003B7978" w:rsidRPr="00D839AE" w:rsidRDefault="003B7978" w:rsidP="003B7978">
      <w:pPr>
        <w:spacing w:after="0"/>
        <w:ind w:left="1276"/>
        <w:rPr>
          <w:lang w:val="es-ES_tradnl"/>
        </w:rPr>
      </w:pPr>
    </w:p>
    <w:p w:rsidR="003B7978" w:rsidRDefault="003B7978" w:rsidP="003B7978">
      <w:pPr>
        <w:pStyle w:val="Prrafodelista"/>
        <w:numPr>
          <w:ilvl w:val="4"/>
          <w:numId w:val="28"/>
        </w:numPr>
        <w:ind w:left="993"/>
        <w:contextualSpacing w:val="0"/>
        <w:jc w:val="left"/>
        <w:rPr>
          <w:rFonts w:ascii="Arial" w:hAnsi="Arial" w:cs="Arial"/>
          <w:b/>
          <w:sz w:val="22"/>
          <w:szCs w:val="22"/>
          <w:lang w:val="es-ES_tradnl"/>
        </w:rPr>
      </w:pPr>
      <w:r>
        <w:rPr>
          <w:rFonts w:ascii="Arial" w:hAnsi="Arial" w:cs="Arial"/>
          <w:b/>
          <w:sz w:val="22"/>
          <w:szCs w:val="22"/>
          <w:lang w:val="es-ES_tradnl"/>
        </w:rPr>
        <w:t>IDE</w:t>
      </w:r>
    </w:p>
    <w:p w:rsidR="003B7978" w:rsidRPr="006A6E83" w:rsidRDefault="003B7978" w:rsidP="003B7978">
      <w:pPr>
        <w:spacing w:after="0"/>
        <w:ind w:left="993"/>
        <w:rPr>
          <w:lang w:val="es-ES_tradnl"/>
        </w:rPr>
      </w:pPr>
      <w:r w:rsidRPr="006A6E83">
        <w:rPr>
          <w:lang w:val="es-ES_tradnl"/>
        </w:rPr>
        <w:t>Un Integrated development environment (IDE), "por sus siglas en inglés", Ambiente de desarrollo interactivo o Entorno de desarrollo integrado es una aplicación de software, que proporciona servicios integrales para facilitarle al programador de computadora el desarrollo de software. Normalmente, un IDE consiste de un editor de código fuente, herramientas de construcción automáticas y un depurador. La mayoría de los IDEs tienen auto-completado inteligente de código.</w:t>
      </w:r>
    </w:p>
    <w:p w:rsidR="003B7978" w:rsidRPr="006A6E83" w:rsidRDefault="003B7978" w:rsidP="003B7978">
      <w:pPr>
        <w:spacing w:after="0"/>
        <w:ind w:left="993"/>
        <w:rPr>
          <w:lang w:val="es-ES_tradnl"/>
        </w:rPr>
      </w:pPr>
    </w:p>
    <w:p w:rsidR="003B7978" w:rsidRDefault="003B7978" w:rsidP="003B7978">
      <w:pPr>
        <w:spacing w:after="0"/>
        <w:ind w:left="993"/>
        <w:rPr>
          <w:lang w:val="es-ES_tradnl"/>
        </w:rPr>
      </w:pPr>
      <w:r w:rsidRPr="006A6E83">
        <w:rPr>
          <w:lang w:val="es-ES_tradnl"/>
        </w:rPr>
        <w:t>Algunos IDEs contienen un compilador, un intérprete, o ambos, tales como NetBeans y Eclipse; otros no, tales como SharpDevelop y Lazarus. El límite entre un entorno de desarrollo integrado y otras partes del entorno de desarrollo de software más amplio no está bien definido. Muchas veces, a los efectos de simplificar la construcción de la interfaz gráfica del usuario (Interfaz gráfica de usuario (GUI -"por sus siglas en inglés"-) se integran un sistema controlador de versión y varias herramientas. Muchos IDEs modernos también cuentan con un navegador de clases, un buscador de objetos y un diagrama de jerarquía de clases, para su uso con el desarrollo de software orientado a objetos.</w:t>
      </w:r>
    </w:p>
    <w:p w:rsidR="003B7978" w:rsidRPr="006A6E83" w:rsidRDefault="003B7978" w:rsidP="003B7978">
      <w:pPr>
        <w:spacing w:after="0"/>
        <w:ind w:left="1701"/>
        <w:rPr>
          <w:lang w:val="es-ES_tradnl"/>
        </w:rPr>
      </w:pPr>
    </w:p>
    <w:p w:rsidR="003B7978" w:rsidRDefault="003B7978" w:rsidP="003B7978">
      <w:pPr>
        <w:pStyle w:val="Prrafodelista"/>
        <w:numPr>
          <w:ilvl w:val="4"/>
          <w:numId w:val="28"/>
        </w:numPr>
        <w:ind w:left="993"/>
        <w:contextualSpacing w:val="0"/>
        <w:jc w:val="left"/>
        <w:rPr>
          <w:rFonts w:ascii="Arial" w:hAnsi="Arial" w:cs="Arial"/>
          <w:b/>
          <w:sz w:val="22"/>
          <w:szCs w:val="22"/>
          <w:lang w:val="es-ES_tradnl"/>
        </w:rPr>
      </w:pPr>
      <w:r>
        <w:rPr>
          <w:rFonts w:ascii="Arial" w:hAnsi="Arial" w:cs="Arial"/>
          <w:b/>
          <w:sz w:val="22"/>
          <w:szCs w:val="22"/>
          <w:lang w:val="es-ES_tradnl"/>
        </w:rPr>
        <w:t>Android Studio</w:t>
      </w:r>
    </w:p>
    <w:p w:rsidR="003B7978" w:rsidRPr="003B7978" w:rsidRDefault="003B7978" w:rsidP="003B7978">
      <w:pPr>
        <w:spacing w:after="0"/>
        <w:ind w:left="993"/>
        <w:rPr>
          <w:lang w:val="es-ES_tradnl"/>
        </w:rPr>
      </w:pPr>
      <w:r w:rsidRPr="003B7978">
        <w:rPr>
          <w:lang w:val="es-ES_tradnl"/>
        </w:rPr>
        <w:t>Android Studio es un entorno de desarrollo integrado (IDE) para la plataforma Android, basado en IntelliJ IDEA de JetBrains, está diseñado específicamente para desarrollar para Android. Está disponible para descargar para Windows, Mac OS X y Linux.</w:t>
      </w:r>
    </w:p>
    <w:p w:rsidR="003B7978" w:rsidRPr="003B7978" w:rsidRDefault="003B7978" w:rsidP="003B7978">
      <w:pPr>
        <w:spacing w:after="0"/>
        <w:ind w:left="993"/>
        <w:rPr>
          <w:lang w:val="es-ES_tradnl"/>
        </w:rPr>
      </w:pPr>
      <w:r w:rsidRPr="003B7978">
        <w:rPr>
          <w:lang w:val="es-ES_tradnl"/>
        </w:rPr>
        <w:t>Características</w:t>
      </w:r>
    </w:p>
    <w:p w:rsidR="003B7978" w:rsidRPr="00E264C5" w:rsidRDefault="003B7978" w:rsidP="003B7978">
      <w:pPr>
        <w:pStyle w:val="Prrafodelista"/>
        <w:numPr>
          <w:ilvl w:val="0"/>
          <w:numId w:val="29"/>
        </w:numPr>
        <w:ind w:left="1418"/>
        <w:contextualSpacing w:val="0"/>
        <w:rPr>
          <w:rFonts w:ascii="Arial" w:hAnsi="Arial" w:cs="Arial"/>
          <w:sz w:val="22"/>
          <w:szCs w:val="22"/>
          <w:lang w:val="es-ES_tradnl"/>
        </w:rPr>
      </w:pPr>
      <w:r w:rsidRPr="00E264C5">
        <w:rPr>
          <w:rFonts w:ascii="Arial" w:hAnsi="Arial" w:cs="Arial"/>
          <w:sz w:val="22"/>
          <w:szCs w:val="22"/>
          <w:lang w:val="es-ES_tradnl"/>
        </w:rPr>
        <w:t>Renderización en tiempo real</w:t>
      </w:r>
    </w:p>
    <w:p w:rsidR="003B7978" w:rsidRPr="00E264C5" w:rsidRDefault="003B7978" w:rsidP="003B7978">
      <w:pPr>
        <w:pStyle w:val="Prrafodelista"/>
        <w:numPr>
          <w:ilvl w:val="0"/>
          <w:numId w:val="29"/>
        </w:numPr>
        <w:ind w:left="1418"/>
        <w:contextualSpacing w:val="0"/>
        <w:rPr>
          <w:rFonts w:ascii="Arial" w:hAnsi="Arial" w:cs="Arial"/>
          <w:sz w:val="22"/>
          <w:szCs w:val="22"/>
          <w:lang w:val="es-ES_tradnl"/>
        </w:rPr>
      </w:pPr>
      <w:r w:rsidRPr="00E264C5">
        <w:rPr>
          <w:rFonts w:ascii="Arial" w:hAnsi="Arial" w:cs="Arial"/>
          <w:sz w:val="22"/>
          <w:szCs w:val="22"/>
          <w:lang w:val="es-ES_tradnl"/>
        </w:rPr>
        <w:t>Consola de desarrollador: consejos de optimización, ayuda para la traducción, estadísticas de uso.</w:t>
      </w:r>
    </w:p>
    <w:p w:rsidR="003B7978" w:rsidRPr="00E264C5" w:rsidRDefault="003B7978" w:rsidP="003B7978">
      <w:pPr>
        <w:pStyle w:val="Prrafodelista"/>
        <w:numPr>
          <w:ilvl w:val="0"/>
          <w:numId w:val="29"/>
        </w:numPr>
        <w:ind w:left="1418"/>
        <w:contextualSpacing w:val="0"/>
        <w:rPr>
          <w:rFonts w:ascii="Arial" w:hAnsi="Arial" w:cs="Arial"/>
          <w:sz w:val="22"/>
          <w:szCs w:val="22"/>
          <w:lang w:val="es-ES_tradnl"/>
        </w:rPr>
      </w:pPr>
      <w:r w:rsidRPr="00E264C5">
        <w:rPr>
          <w:rFonts w:ascii="Arial" w:hAnsi="Arial" w:cs="Arial"/>
          <w:sz w:val="22"/>
          <w:szCs w:val="22"/>
          <w:lang w:val="es-ES_tradnl"/>
        </w:rPr>
        <w:t>Soporte para construcción basada en Gradle.</w:t>
      </w:r>
    </w:p>
    <w:p w:rsidR="003B7978" w:rsidRPr="00E264C5" w:rsidRDefault="003B7978" w:rsidP="003B7978">
      <w:pPr>
        <w:pStyle w:val="Prrafodelista"/>
        <w:numPr>
          <w:ilvl w:val="0"/>
          <w:numId w:val="29"/>
        </w:numPr>
        <w:ind w:left="1418"/>
        <w:contextualSpacing w:val="0"/>
        <w:rPr>
          <w:rFonts w:ascii="Arial" w:hAnsi="Arial" w:cs="Arial"/>
          <w:sz w:val="22"/>
          <w:szCs w:val="22"/>
          <w:lang w:val="es-ES_tradnl"/>
        </w:rPr>
      </w:pPr>
      <w:r w:rsidRPr="00E264C5">
        <w:rPr>
          <w:rFonts w:ascii="Arial" w:hAnsi="Arial" w:cs="Arial"/>
          <w:sz w:val="22"/>
          <w:szCs w:val="22"/>
          <w:lang w:val="es-ES_tradnl"/>
        </w:rPr>
        <w:t>Refactorización especifica de Android y arreglos rápidos.</w:t>
      </w:r>
    </w:p>
    <w:p w:rsidR="003B7978" w:rsidRPr="00E264C5" w:rsidRDefault="003B7978" w:rsidP="003B7978">
      <w:pPr>
        <w:pStyle w:val="Prrafodelista"/>
        <w:numPr>
          <w:ilvl w:val="0"/>
          <w:numId w:val="29"/>
        </w:numPr>
        <w:ind w:left="1418"/>
        <w:contextualSpacing w:val="0"/>
        <w:rPr>
          <w:rFonts w:ascii="Arial" w:hAnsi="Arial" w:cs="Arial"/>
          <w:sz w:val="22"/>
          <w:szCs w:val="22"/>
          <w:lang w:val="es-ES_tradnl"/>
        </w:rPr>
      </w:pPr>
      <w:r w:rsidRPr="00E264C5">
        <w:rPr>
          <w:rFonts w:ascii="Arial" w:hAnsi="Arial" w:cs="Arial"/>
          <w:sz w:val="22"/>
          <w:szCs w:val="22"/>
          <w:lang w:val="es-ES_tradnl"/>
        </w:rPr>
        <w:t>Herramientas Lint para detectar problemas de rendimiento, usabilidad, compatibilidad de versiones, y otros problemas.</w:t>
      </w:r>
    </w:p>
    <w:p w:rsidR="003B7978" w:rsidRPr="00E264C5" w:rsidRDefault="003B7978" w:rsidP="003B7978">
      <w:pPr>
        <w:pStyle w:val="Prrafodelista"/>
        <w:numPr>
          <w:ilvl w:val="0"/>
          <w:numId w:val="29"/>
        </w:numPr>
        <w:ind w:left="1418"/>
        <w:contextualSpacing w:val="0"/>
        <w:rPr>
          <w:rFonts w:ascii="Arial" w:hAnsi="Arial" w:cs="Arial"/>
          <w:sz w:val="22"/>
          <w:szCs w:val="22"/>
          <w:lang w:val="es-ES_tradnl"/>
        </w:rPr>
      </w:pPr>
      <w:r w:rsidRPr="00E264C5">
        <w:rPr>
          <w:rFonts w:ascii="Arial" w:hAnsi="Arial" w:cs="Arial"/>
          <w:sz w:val="22"/>
          <w:szCs w:val="22"/>
          <w:lang w:val="es-ES_tradnl"/>
        </w:rPr>
        <w:t>Plantillas para crear diseños comunes de Android y otros componentes.</w:t>
      </w:r>
    </w:p>
    <w:p w:rsidR="003B7978" w:rsidRPr="00E264C5" w:rsidRDefault="003B7978" w:rsidP="003B7978">
      <w:pPr>
        <w:pStyle w:val="Prrafodelista"/>
        <w:numPr>
          <w:ilvl w:val="0"/>
          <w:numId w:val="29"/>
        </w:numPr>
        <w:ind w:left="1418"/>
        <w:contextualSpacing w:val="0"/>
        <w:rPr>
          <w:rFonts w:ascii="Arial" w:hAnsi="Arial" w:cs="Arial"/>
          <w:sz w:val="22"/>
          <w:szCs w:val="22"/>
          <w:lang w:val="es-ES_tradnl"/>
        </w:rPr>
      </w:pPr>
      <w:r w:rsidRPr="00E264C5">
        <w:rPr>
          <w:rFonts w:ascii="Arial" w:hAnsi="Arial" w:cs="Arial"/>
          <w:sz w:val="22"/>
          <w:szCs w:val="22"/>
          <w:lang w:val="es-ES_tradnl"/>
        </w:rPr>
        <w:t>Soporte para programar aplicaciones para Android Wear.</w:t>
      </w:r>
    </w:p>
    <w:p w:rsidR="003B7978" w:rsidRDefault="003B7978" w:rsidP="003B7978">
      <w:pPr>
        <w:pStyle w:val="Prrafodelista"/>
        <w:ind w:left="1701"/>
        <w:rPr>
          <w:rFonts w:ascii="Arial" w:hAnsi="Arial" w:cs="Arial"/>
          <w:b/>
          <w:sz w:val="22"/>
          <w:szCs w:val="22"/>
          <w:lang w:val="es-ES_tradnl"/>
        </w:rPr>
      </w:pPr>
    </w:p>
    <w:p w:rsidR="003B7978" w:rsidRDefault="003B7978" w:rsidP="003B7978">
      <w:pPr>
        <w:pStyle w:val="Prrafodelista"/>
        <w:numPr>
          <w:ilvl w:val="4"/>
          <w:numId w:val="28"/>
        </w:numPr>
        <w:ind w:left="993"/>
        <w:contextualSpacing w:val="0"/>
        <w:jc w:val="left"/>
        <w:rPr>
          <w:rFonts w:ascii="Arial" w:hAnsi="Arial" w:cs="Arial"/>
          <w:b/>
          <w:sz w:val="22"/>
          <w:szCs w:val="22"/>
          <w:lang w:val="es-ES_tradnl"/>
        </w:rPr>
      </w:pPr>
      <w:r>
        <w:rPr>
          <w:rFonts w:ascii="Arial" w:hAnsi="Arial" w:cs="Arial"/>
          <w:b/>
          <w:sz w:val="22"/>
          <w:szCs w:val="22"/>
          <w:lang w:val="es-ES_tradnl"/>
        </w:rPr>
        <w:t>Lenguaje de Programación</w:t>
      </w:r>
    </w:p>
    <w:p w:rsidR="003B7978" w:rsidRPr="00DE301C" w:rsidRDefault="003B7978" w:rsidP="003B7978">
      <w:pPr>
        <w:spacing w:after="0"/>
        <w:ind w:left="993"/>
        <w:rPr>
          <w:lang w:val="es-ES_tradnl"/>
        </w:rPr>
      </w:pPr>
      <w:r w:rsidRPr="00DE301C">
        <w:rPr>
          <w:lang w:val="es-ES_tradnl"/>
        </w:rPr>
        <w:t>Un lenguaje de programación es un lenguaje formal diseñado para expresar procesos que pueden ser llevados a cabo por máquinas como las computadoras.</w:t>
      </w:r>
      <w:r>
        <w:rPr>
          <w:lang w:val="es-ES_tradnl"/>
        </w:rPr>
        <w:t xml:space="preserve"> </w:t>
      </w:r>
      <w:r w:rsidRPr="00DE301C">
        <w:rPr>
          <w:lang w:val="es-ES_tradnl"/>
        </w:rPr>
        <w:t>Pueden usarse para crear programas que controlen el comportamiento físico y lógico de una máquina, para expresar algoritmos con precisión, o co</w:t>
      </w:r>
      <w:r>
        <w:rPr>
          <w:lang w:val="es-ES_tradnl"/>
        </w:rPr>
        <w:t>mo modo de comunicación humana.</w:t>
      </w:r>
    </w:p>
    <w:p w:rsidR="003B7978" w:rsidRPr="00DE301C" w:rsidRDefault="003B7978" w:rsidP="003B7978">
      <w:pPr>
        <w:spacing w:after="0"/>
        <w:ind w:left="993"/>
        <w:rPr>
          <w:lang w:val="es-ES_tradnl"/>
        </w:rPr>
      </w:pPr>
    </w:p>
    <w:p w:rsidR="003B7978" w:rsidRPr="00DE301C" w:rsidRDefault="003B7978" w:rsidP="003B7978">
      <w:pPr>
        <w:spacing w:after="0"/>
        <w:ind w:left="993"/>
        <w:rPr>
          <w:lang w:val="es-ES_tradnl"/>
        </w:rPr>
      </w:pPr>
      <w:r w:rsidRPr="00DE301C">
        <w:rPr>
          <w:lang w:val="es-ES_tradnl"/>
        </w:rPr>
        <w:t>Está formado por un conjunto de símbolos y reglas sintácticas y semánticas que definen su estructura y el significado de sus elementos y expresiones. Al proceso por el cual se escribe, se prueba, se depura, se compila (de ser necesario) y se mantiene el código fuente de un programa informático se le llama programación.</w:t>
      </w:r>
    </w:p>
    <w:p w:rsidR="003B7978" w:rsidRDefault="003B7978" w:rsidP="003B7978">
      <w:pPr>
        <w:pStyle w:val="Prrafodelista"/>
        <w:ind w:left="1701"/>
        <w:rPr>
          <w:rFonts w:ascii="Arial" w:hAnsi="Arial" w:cs="Arial"/>
          <w:b/>
          <w:sz w:val="22"/>
          <w:szCs w:val="22"/>
          <w:lang w:val="es-ES_tradnl"/>
        </w:rPr>
      </w:pPr>
    </w:p>
    <w:p w:rsidR="003B7978" w:rsidRPr="00FC5A5D" w:rsidRDefault="003B7978" w:rsidP="003B7978">
      <w:pPr>
        <w:pStyle w:val="Prrafodelista"/>
        <w:numPr>
          <w:ilvl w:val="4"/>
          <w:numId w:val="28"/>
        </w:numPr>
        <w:ind w:left="993"/>
        <w:contextualSpacing w:val="0"/>
        <w:jc w:val="left"/>
        <w:rPr>
          <w:rFonts w:ascii="Arial" w:hAnsi="Arial" w:cs="Arial"/>
          <w:b/>
          <w:sz w:val="22"/>
          <w:szCs w:val="22"/>
          <w:lang w:val="es-ES_tradnl"/>
        </w:rPr>
      </w:pPr>
      <w:r w:rsidRPr="00FC5A5D">
        <w:rPr>
          <w:rFonts w:ascii="Arial" w:hAnsi="Arial" w:cs="Arial"/>
          <w:b/>
          <w:sz w:val="22"/>
          <w:szCs w:val="22"/>
          <w:lang w:val="es-ES_tradnl"/>
        </w:rPr>
        <w:t>Java</w:t>
      </w:r>
    </w:p>
    <w:p w:rsidR="003B7978" w:rsidRPr="00D839AE" w:rsidRDefault="003B7978" w:rsidP="003B7978">
      <w:pPr>
        <w:spacing w:after="0"/>
        <w:ind w:left="993"/>
        <w:rPr>
          <w:lang w:val="es-ES_tradnl"/>
        </w:rPr>
      </w:pPr>
      <w:r w:rsidRPr="00BD12BF">
        <w:rPr>
          <w:lang w:val="es-ES_tradnl"/>
        </w:rPr>
        <w:t xml:space="preserve">Java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"write once, </w:t>
      </w:r>
      <w:r w:rsidRPr="00BD12BF">
        <w:rPr>
          <w:lang w:val="es-ES_tradnl"/>
        </w:rPr>
        <w:lastRenderedPageBreak/>
        <w:t xml:space="preserve">run anywhere"), lo que quiere decir que el código que es ejecutado en una plataforma no tiene que ser recompilado para correr en otra. </w:t>
      </w:r>
    </w:p>
    <w:p w:rsidR="003B7978" w:rsidRDefault="003B7978" w:rsidP="003B7978">
      <w:pPr>
        <w:pStyle w:val="Prrafodelista"/>
        <w:ind w:left="1701"/>
        <w:rPr>
          <w:rFonts w:ascii="Arial" w:hAnsi="Arial" w:cs="Arial"/>
          <w:b/>
          <w:sz w:val="22"/>
          <w:szCs w:val="22"/>
          <w:lang w:val="es-ES_tradnl"/>
        </w:rPr>
      </w:pPr>
    </w:p>
    <w:p w:rsidR="003B7978" w:rsidRPr="001D2217" w:rsidRDefault="003B7978" w:rsidP="003B7978">
      <w:pPr>
        <w:pStyle w:val="Prrafodelista"/>
        <w:numPr>
          <w:ilvl w:val="4"/>
          <w:numId w:val="28"/>
        </w:numPr>
        <w:ind w:left="993"/>
        <w:contextualSpacing w:val="0"/>
        <w:jc w:val="left"/>
        <w:rPr>
          <w:rFonts w:ascii="Arial" w:hAnsi="Arial" w:cs="Arial"/>
          <w:b/>
          <w:sz w:val="22"/>
          <w:szCs w:val="22"/>
          <w:lang w:val="es-ES_tradnl"/>
        </w:rPr>
      </w:pPr>
      <w:r w:rsidRPr="001D2217">
        <w:rPr>
          <w:rFonts w:ascii="Arial" w:hAnsi="Arial" w:cs="Arial"/>
          <w:b/>
          <w:sz w:val="22"/>
          <w:szCs w:val="22"/>
          <w:lang w:val="es-ES_tradnl"/>
        </w:rPr>
        <w:t>Internet</w:t>
      </w:r>
    </w:p>
    <w:p w:rsidR="003B7978" w:rsidRPr="00D839AE" w:rsidRDefault="003B7978" w:rsidP="003B7978">
      <w:pPr>
        <w:spacing w:after="0"/>
        <w:ind w:left="993"/>
        <w:rPr>
          <w:lang w:val="es-ES_tradnl"/>
        </w:rPr>
      </w:pPr>
      <w:r w:rsidRPr="00D839AE">
        <w:rPr>
          <w:lang w:val="es-ES_tradnl"/>
        </w:rPr>
        <w:t>Una red global de computadoras, se hizo posible gracias a la convergencia de la computación y las comunicaciones. Tiene sus raíces en la década de 1960; su patrocinio estuvo a cargo del Departamento de Defensa de Estados Unidos. Diseñada en un principio para conectar los sistemas de cómputo principales de alrededor de una docena de universidades y organizaciones de investigación, en la actualidad son miles de millones de computadoras y dispositivos controlados por computadora en todo el mundo, los que utilizan Internet. Las computadoras descomponen las extensas transmisiones en paquetes en el extremo emisor, envían los paquetes a los receptores destinados y aseguran que se reciban en secuencia y sin errores en el extremo receptor. De acuerdo con un estudio de Forrester Research, el consumidor estadounidense promedio invierte en la actualidad la misma cantidad de tiempo en línea que el</w:t>
      </w:r>
      <w:r>
        <w:rPr>
          <w:lang w:val="es-ES_tradnl"/>
        </w:rPr>
        <w:t xml:space="preserve"> que pasa en la televisión.</w:t>
      </w:r>
    </w:p>
    <w:p w:rsidR="003B7978" w:rsidRPr="00D839AE" w:rsidRDefault="003B7978" w:rsidP="003B7978">
      <w:pPr>
        <w:spacing w:after="0"/>
        <w:ind w:left="1276"/>
        <w:rPr>
          <w:lang w:val="es-ES_tradnl"/>
        </w:rPr>
      </w:pPr>
    </w:p>
    <w:p w:rsidR="003B7978" w:rsidRDefault="003B7978" w:rsidP="003B7978">
      <w:pPr>
        <w:pStyle w:val="Prrafodelista"/>
        <w:numPr>
          <w:ilvl w:val="4"/>
          <w:numId w:val="28"/>
        </w:numPr>
        <w:ind w:left="993"/>
        <w:contextualSpacing w:val="0"/>
        <w:jc w:val="left"/>
        <w:rPr>
          <w:rFonts w:ascii="Arial" w:hAnsi="Arial" w:cs="Arial"/>
          <w:b/>
          <w:sz w:val="22"/>
          <w:szCs w:val="22"/>
          <w:lang w:val="es-ES_tradnl"/>
        </w:rPr>
      </w:pPr>
      <w:r>
        <w:rPr>
          <w:rFonts w:ascii="Arial" w:hAnsi="Arial" w:cs="Arial"/>
          <w:b/>
          <w:sz w:val="22"/>
          <w:szCs w:val="22"/>
          <w:lang w:val="es-ES_tradnl"/>
        </w:rPr>
        <w:t>GPS</w:t>
      </w:r>
    </w:p>
    <w:p w:rsidR="003B7978" w:rsidRPr="00BD12BF" w:rsidRDefault="003B7978" w:rsidP="003B7978">
      <w:pPr>
        <w:spacing w:after="0"/>
        <w:ind w:left="993"/>
        <w:rPr>
          <w:lang w:val="es-ES_tradnl"/>
        </w:rPr>
      </w:pPr>
      <w:r w:rsidRPr="00BD12BF">
        <w:rPr>
          <w:lang w:val="es-ES_tradnl"/>
        </w:rPr>
        <w:t>El </w:t>
      </w:r>
      <w:r w:rsidRPr="003B7978">
        <w:rPr>
          <w:lang w:val="es-ES_tradnl"/>
        </w:rPr>
        <w:t>sistema de posicionamiento global</w:t>
      </w:r>
      <w:r w:rsidRPr="00BD12BF">
        <w:rPr>
          <w:lang w:val="es-ES_tradnl"/>
        </w:rPr>
        <w:t> (GPS) es un sistema que permite determinar en todo el mundo la posición de un objeto (una persona, un vehículo) con una precisión de hasta centímetros (si se utiliza GPS diferencial), aunque lo habitual son unos pocos metros de precisión. Para determinar las posiciones en el globo, el sistema GPS está constituido por 24 satélites y utiliza la </w:t>
      </w:r>
      <w:hyperlink r:id="rId17" w:tooltip="Trilateración" w:history="1">
        <w:r w:rsidRPr="00BD12BF">
          <w:rPr>
            <w:lang w:val="es-ES_tradnl"/>
          </w:rPr>
          <w:t>trilateración</w:t>
        </w:r>
      </w:hyperlink>
      <w:r w:rsidRPr="00BD12BF">
        <w:rPr>
          <w:lang w:val="es-ES_tradnl"/>
        </w:rPr>
        <w:t>.</w:t>
      </w:r>
    </w:p>
    <w:p w:rsidR="003B7978" w:rsidRPr="00BD12BF" w:rsidRDefault="003B7978" w:rsidP="003B7978">
      <w:pPr>
        <w:spacing w:after="0"/>
        <w:ind w:left="993"/>
        <w:rPr>
          <w:lang w:val="es-ES_tradnl"/>
        </w:rPr>
      </w:pPr>
      <w:r w:rsidRPr="00BD12BF">
        <w:rPr>
          <w:lang w:val="es-ES_tradnl"/>
        </w:rPr>
        <w:t>El GPS funciona mediante una red de 24 </w:t>
      </w:r>
      <w:hyperlink r:id="rId18" w:tooltip="Satélite de comunicaciones" w:history="1">
        <w:r w:rsidRPr="00BD12BF">
          <w:rPr>
            <w:lang w:val="es-ES_tradnl"/>
          </w:rPr>
          <w:t>satélites</w:t>
        </w:r>
      </w:hyperlink>
      <w:r w:rsidRPr="00BD12BF">
        <w:rPr>
          <w:lang w:val="es-ES_tradnl"/>
        </w:rPr>
        <w:t> en órbita sobre el planeta tierra, a 20 200 km de altura, con trayectorias sincronizadas para cubrir toda la superficie de la </w:t>
      </w:r>
      <w:hyperlink r:id="rId19" w:tooltip="Tierra" w:history="1">
        <w:r w:rsidRPr="00BD12BF">
          <w:rPr>
            <w:lang w:val="es-ES_tradnl"/>
          </w:rPr>
          <w:t>Tierra</w:t>
        </w:r>
      </w:hyperlink>
      <w:r w:rsidRPr="00BD12BF">
        <w:rPr>
          <w:lang w:val="es-ES_tradnl"/>
        </w:rPr>
        <w:t>. Cuando se desea determinar la posición, el receptor que se utiliza para ello localiza automáticamente como mínimo cuatro satélites de la red, de los que recibe unas señales indicando la identificación y la hora del reloj de cada uno de ellos. Con base en estas señales, el aparato sincroniza el reloj del GPS y calcula el tiempo que tardan en llegar las señales al equipo, y de tal modo mide la distancia al satélite mediante el método de trilateración inversa, la cual se basa en determinar la distancia de cada satélite respecto al punto de medición. Conocidas las distancias, se determina fácilmente la propia posición relativa respecto a los satélites. </w:t>
      </w:r>
    </w:p>
    <w:p w:rsidR="003B7978" w:rsidRPr="00BD12BF" w:rsidRDefault="003B7978" w:rsidP="003B7978">
      <w:pPr>
        <w:pStyle w:val="Prrafodelista"/>
        <w:ind w:left="1701"/>
        <w:rPr>
          <w:rFonts w:ascii="Arial" w:hAnsi="Arial" w:cs="Arial"/>
          <w:b/>
          <w:sz w:val="22"/>
          <w:szCs w:val="22"/>
        </w:rPr>
      </w:pPr>
    </w:p>
    <w:p w:rsidR="003B7978" w:rsidRPr="001D2217" w:rsidRDefault="003B7978" w:rsidP="003B7978">
      <w:pPr>
        <w:pStyle w:val="Prrafodelista"/>
        <w:numPr>
          <w:ilvl w:val="4"/>
          <w:numId w:val="28"/>
        </w:numPr>
        <w:ind w:left="993"/>
        <w:contextualSpacing w:val="0"/>
        <w:jc w:val="left"/>
        <w:rPr>
          <w:rFonts w:ascii="Arial" w:hAnsi="Arial" w:cs="Arial"/>
          <w:b/>
          <w:sz w:val="22"/>
          <w:szCs w:val="22"/>
          <w:lang w:val="es-ES_tradnl"/>
        </w:rPr>
      </w:pPr>
      <w:r w:rsidRPr="001D2217">
        <w:rPr>
          <w:rFonts w:ascii="Arial" w:hAnsi="Arial" w:cs="Arial"/>
          <w:b/>
          <w:sz w:val="22"/>
          <w:szCs w:val="22"/>
          <w:lang w:val="es-ES_tradnl"/>
        </w:rPr>
        <w:lastRenderedPageBreak/>
        <w:t>Sistema de Base de Datos</w:t>
      </w:r>
    </w:p>
    <w:p w:rsidR="003B7978" w:rsidRPr="00D839AE" w:rsidRDefault="003B7978" w:rsidP="003B7978">
      <w:pPr>
        <w:spacing w:after="0"/>
        <w:ind w:left="993"/>
        <w:rPr>
          <w:lang w:val="es-ES_tradnl"/>
        </w:rPr>
      </w:pPr>
      <w:r w:rsidRPr="00D839AE">
        <w:rPr>
          <w:lang w:val="es-ES_tradnl"/>
        </w:rPr>
        <w:t>Es básicamente un sistema para archivar en computador; o sea, es un sistema computarizado cuyo propósito general es mantener información y hacer que esté disponible cuando se solicite. La información en cuestión puede ser cualquier cosa que se considere importante para el individuo o la organización a la cual debe servir el sistema. Dicho de otro modo cualquier cosa necesaria para apoyar el proceso general de atender los asuntos de es</w:t>
      </w:r>
      <w:r>
        <w:rPr>
          <w:lang w:val="es-ES_tradnl"/>
        </w:rPr>
        <w:t xml:space="preserve">e individuo u organización. </w:t>
      </w:r>
    </w:p>
    <w:p w:rsidR="003B7978" w:rsidRPr="00D839AE" w:rsidRDefault="003B7978" w:rsidP="003B7978">
      <w:pPr>
        <w:spacing w:after="0"/>
        <w:ind w:left="993"/>
        <w:rPr>
          <w:lang w:val="es-ES_tradnl"/>
        </w:rPr>
      </w:pPr>
      <w:r w:rsidRPr="00D839AE">
        <w:rPr>
          <w:lang w:val="es-ES_tradnl"/>
        </w:rPr>
        <w:t>Entidad</w:t>
      </w:r>
    </w:p>
    <w:p w:rsidR="003B7978" w:rsidRPr="00D839AE" w:rsidRDefault="003B7978" w:rsidP="003B7978">
      <w:pPr>
        <w:spacing w:after="0"/>
        <w:ind w:left="993"/>
        <w:rPr>
          <w:lang w:val="es-ES_tradnl"/>
        </w:rPr>
      </w:pPr>
    </w:p>
    <w:p w:rsidR="003B7978" w:rsidRPr="00D839AE" w:rsidRDefault="003B7978" w:rsidP="003B7978">
      <w:pPr>
        <w:spacing w:after="0"/>
        <w:ind w:left="993"/>
        <w:rPr>
          <w:lang w:val="es-ES_tradnl"/>
        </w:rPr>
      </w:pPr>
      <w:r w:rsidRPr="00D839AE">
        <w:rPr>
          <w:lang w:val="es-ES_tradnl"/>
        </w:rPr>
        <w:t>El término “entidad” para referirse a cualquier objeto distinguible que ha de representarse en la base de datos. Es importante comprender que, además de las entidades básicas mismas, existirán también interrelaciones que vinculen dichas entidades. Estas interrelaciones se representan mediante líneas y arcos d</w:t>
      </w:r>
      <w:r>
        <w:rPr>
          <w:lang w:val="es-ES_tradnl"/>
        </w:rPr>
        <w:t xml:space="preserve">e conexión. </w:t>
      </w:r>
    </w:p>
    <w:p w:rsidR="003B7978" w:rsidRPr="00D839AE" w:rsidRDefault="003B7978" w:rsidP="003B7978">
      <w:pPr>
        <w:spacing w:after="0"/>
        <w:ind w:left="1276"/>
        <w:rPr>
          <w:lang w:val="es-ES_tradnl"/>
        </w:rPr>
      </w:pPr>
    </w:p>
    <w:p w:rsidR="003B7978" w:rsidRPr="00FB2A1E" w:rsidRDefault="003B7978" w:rsidP="003B7978">
      <w:pPr>
        <w:pStyle w:val="Prrafodelista"/>
        <w:numPr>
          <w:ilvl w:val="4"/>
          <w:numId w:val="28"/>
        </w:numPr>
        <w:ind w:left="993"/>
        <w:contextualSpacing w:val="0"/>
        <w:jc w:val="left"/>
        <w:rPr>
          <w:rFonts w:ascii="Arial" w:hAnsi="Arial" w:cs="Arial"/>
          <w:b/>
          <w:sz w:val="22"/>
          <w:szCs w:val="22"/>
          <w:lang w:val="es-ES_tradnl"/>
        </w:rPr>
      </w:pPr>
      <w:r w:rsidRPr="00FB2A1E">
        <w:rPr>
          <w:rFonts w:ascii="Arial" w:hAnsi="Arial" w:cs="Arial"/>
          <w:b/>
          <w:sz w:val="22"/>
          <w:szCs w:val="22"/>
          <w:lang w:val="es-ES_tradnl"/>
        </w:rPr>
        <w:t>Navegador Web</w:t>
      </w:r>
    </w:p>
    <w:p w:rsidR="003B7978" w:rsidRPr="00D839AE" w:rsidRDefault="003B7978" w:rsidP="003B7978">
      <w:pPr>
        <w:spacing w:after="0"/>
        <w:ind w:left="993"/>
        <w:rPr>
          <w:lang w:val="es-ES_tradnl"/>
        </w:rPr>
      </w:pPr>
      <w:r w:rsidRPr="00D839AE">
        <w:rPr>
          <w:lang w:val="es-ES_tradnl"/>
        </w:rPr>
        <w:t>Le permite entrar en una dirección de página Web única llamada Localizador de recursos Universal (URL, por sus siglas en ingles) y pasar de una página Web a otra utilizando vínculos. Normalmente, los vínculos están subrayados y cuando pone el puntero de su mouse en forma de flecha sobre un vínculo, cambia a la forma de una mano. A pesar de que los navegadores Web ofrecen muchas características, puede arreglárselas muy bien us</w:t>
      </w:r>
      <w:r>
        <w:rPr>
          <w:lang w:val="es-ES_tradnl"/>
        </w:rPr>
        <w:t>ando los controles básicos.</w:t>
      </w:r>
    </w:p>
    <w:p w:rsidR="003B7978" w:rsidRPr="00D839AE" w:rsidRDefault="003B7978" w:rsidP="003B7978">
      <w:pPr>
        <w:spacing w:after="0"/>
        <w:ind w:left="1701"/>
        <w:rPr>
          <w:lang w:val="es-ES_tradnl"/>
        </w:rPr>
      </w:pPr>
    </w:p>
    <w:p w:rsidR="003B7978" w:rsidRPr="00FB2A1E" w:rsidRDefault="003B7978" w:rsidP="003B7978">
      <w:pPr>
        <w:pStyle w:val="Prrafodelista"/>
        <w:numPr>
          <w:ilvl w:val="4"/>
          <w:numId w:val="28"/>
        </w:numPr>
        <w:ind w:left="993"/>
        <w:contextualSpacing w:val="0"/>
        <w:jc w:val="left"/>
        <w:rPr>
          <w:rFonts w:ascii="Arial" w:hAnsi="Arial" w:cs="Arial"/>
          <w:b/>
          <w:sz w:val="22"/>
          <w:szCs w:val="22"/>
          <w:lang w:val="es-ES_tradnl"/>
        </w:rPr>
      </w:pPr>
      <w:r w:rsidRPr="00FB2A1E">
        <w:rPr>
          <w:rFonts w:ascii="Arial" w:hAnsi="Arial" w:cs="Arial"/>
          <w:b/>
          <w:sz w:val="22"/>
          <w:szCs w:val="22"/>
          <w:lang w:val="es-ES_tradnl"/>
        </w:rPr>
        <w:t>Metodología</w:t>
      </w:r>
    </w:p>
    <w:p w:rsidR="003B7978" w:rsidRPr="00D839AE" w:rsidRDefault="003B7978" w:rsidP="003B7978">
      <w:pPr>
        <w:spacing w:after="0"/>
        <w:ind w:left="993"/>
        <w:rPr>
          <w:lang w:val="es-ES_tradnl"/>
        </w:rPr>
      </w:pPr>
      <w:r w:rsidRPr="00D839AE">
        <w:rPr>
          <w:lang w:val="es-ES_tradnl"/>
        </w:rPr>
        <w:t>Una metodología de desarrollo es un conjunto de métodos, uno o más para cada actividad dentro de cada fase de un proyecto de desarrollo de sistemas.  La Función primaria de una metodología de desarrollo es proporcionar una disciplina para todo el proceso de desarrollo. Establece estándares para toda la organización para los requerimientos. Para producir un software de calidad, las organizaciones deben seleccionar una metodología apropiada, dicha metodología debe exigir que los documentos de requerimientos y especificaciones de los sistemas estén completos, detallados, exactos y documentados en un formato que la comunidad de usuarios pueda e</w:t>
      </w:r>
      <w:r>
        <w:rPr>
          <w:lang w:val="es-ES_tradnl"/>
        </w:rPr>
        <w:t xml:space="preserve">ntender antes de aprobarla. </w:t>
      </w:r>
    </w:p>
    <w:p w:rsidR="003B7978" w:rsidRPr="00D839AE" w:rsidRDefault="003B7978" w:rsidP="003B7978">
      <w:pPr>
        <w:spacing w:after="0"/>
        <w:ind w:left="1701"/>
        <w:rPr>
          <w:lang w:val="es-ES_tradnl"/>
        </w:rPr>
      </w:pPr>
    </w:p>
    <w:p w:rsidR="003B7978" w:rsidRPr="00FB2A1E" w:rsidRDefault="003B7978" w:rsidP="003B7978">
      <w:pPr>
        <w:pStyle w:val="Prrafodelista"/>
        <w:numPr>
          <w:ilvl w:val="4"/>
          <w:numId w:val="28"/>
        </w:numPr>
        <w:ind w:left="993"/>
        <w:contextualSpacing w:val="0"/>
        <w:jc w:val="left"/>
        <w:rPr>
          <w:rFonts w:ascii="Arial" w:hAnsi="Arial" w:cs="Arial"/>
          <w:b/>
          <w:sz w:val="22"/>
          <w:szCs w:val="22"/>
          <w:lang w:val="es-ES_tradnl"/>
        </w:rPr>
      </w:pPr>
      <w:r w:rsidRPr="00FB2A1E">
        <w:rPr>
          <w:rFonts w:ascii="Arial" w:hAnsi="Arial" w:cs="Arial"/>
          <w:b/>
          <w:sz w:val="22"/>
          <w:szCs w:val="22"/>
          <w:lang w:val="es-ES_tradnl"/>
        </w:rPr>
        <w:lastRenderedPageBreak/>
        <w:t>Metodología Ágil</w:t>
      </w:r>
    </w:p>
    <w:p w:rsidR="003B7978" w:rsidRDefault="003B7978" w:rsidP="003B7978">
      <w:pPr>
        <w:spacing w:after="0"/>
        <w:ind w:left="993"/>
        <w:rPr>
          <w:lang w:val="es-ES_tradnl"/>
        </w:rPr>
      </w:pPr>
      <w:r w:rsidRPr="00D839AE">
        <w:rPr>
          <w:lang w:val="es-ES_tradnl"/>
        </w:rPr>
        <w:t>Los desarrolladores: necesitamos obtener aplicaciones en menor tiempo, más vistosas y de menor costo.</w:t>
      </w:r>
    </w:p>
    <w:p w:rsidR="003B7978" w:rsidRPr="00D839AE" w:rsidRDefault="003B7978" w:rsidP="003B7978">
      <w:pPr>
        <w:spacing w:after="0"/>
        <w:ind w:left="993"/>
        <w:rPr>
          <w:lang w:val="es-ES_tradnl"/>
        </w:rPr>
      </w:pPr>
      <w:r w:rsidRPr="00D839AE">
        <w:rPr>
          <w:lang w:val="es-ES_tradnl"/>
        </w:rPr>
        <w:t>Los usuarios: exigen calidad, sistemas fáciles de mantener, extender y modificar.</w:t>
      </w:r>
    </w:p>
    <w:p w:rsidR="003B7978" w:rsidRPr="00D839AE" w:rsidRDefault="003B7978" w:rsidP="003B7978">
      <w:pPr>
        <w:spacing w:after="0"/>
        <w:ind w:left="993"/>
        <w:rPr>
          <w:lang w:val="es-ES_tradnl"/>
        </w:rPr>
      </w:pPr>
      <w:r w:rsidRPr="00D839AE">
        <w:rPr>
          <w:lang w:val="es-ES_tradnl"/>
        </w:rPr>
        <w:t>La realidad de la industria del software de gestión impone la adopción de procesos ágiles de desarrollo para lograr competitividad.</w:t>
      </w:r>
    </w:p>
    <w:p w:rsidR="003B7978" w:rsidRPr="00D839AE" w:rsidRDefault="003B7978" w:rsidP="003B7978">
      <w:pPr>
        <w:spacing w:after="0"/>
        <w:ind w:left="993"/>
        <w:rPr>
          <w:lang w:val="es-ES_tradnl"/>
        </w:rPr>
      </w:pPr>
      <w:r w:rsidRPr="00D839AE">
        <w:rPr>
          <w:lang w:val="es-ES_tradnl"/>
        </w:rPr>
        <w:t>El objetivo principal de un método ágil es minimizar la documentación de desarrollo empleándola fundamentalmente como vehículo de comprensión de problemas dentro del grupo de trabajo y de comunicación con los usuarios.</w:t>
      </w:r>
    </w:p>
    <w:p w:rsidR="003B7978" w:rsidRPr="00D839AE" w:rsidRDefault="003B7978" w:rsidP="003B7978">
      <w:pPr>
        <w:spacing w:after="0"/>
        <w:ind w:left="1701"/>
        <w:rPr>
          <w:lang w:val="es-ES_tradnl"/>
        </w:rPr>
      </w:pPr>
    </w:p>
    <w:p w:rsidR="003B7978" w:rsidRPr="00FB2A1E" w:rsidRDefault="003B7978" w:rsidP="003B7978">
      <w:pPr>
        <w:pStyle w:val="Prrafodelista"/>
        <w:numPr>
          <w:ilvl w:val="4"/>
          <w:numId w:val="28"/>
        </w:numPr>
        <w:ind w:left="993"/>
        <w:contextualSpacing w:val="0"/>
        <w:jc w:val="left"/>
        <w:rPr>
          <w:rFonts w:ascii="Arial" w:hAnsi="Arial" w:cs="Arial"/>
          <w:b/>
          <w:sz w:val="22"/>
          <w:szCs w:val="22"/>
          <w:lang w:val="es-ES_tradnl"/>
        </w:rPr>
      </w:pPr>
      <w:r w:rsidRPr="00FB2A1E">
        <w:rPr>
          <w:rFonts w:ascii="Arial" w:hAnsi="Arial" w:cs="Arial"/>
          <w:b/>
          <w:sz w:val="22"/>
          <w:szCs w:val="22"/>
          <w:lang w:val="es-ES_tradnl"/>
        </w:rPr>
        <w:t>Metodología ICONIX</w:t>
      </w:r>
    </w:p>
    <w:p w:rsidR="003B7978" w:rsidRPr="00D839AE" w:rsidRDefault="003B7978" w:rsidP="00FD79A8">
      <w:pPr>
        <w:spacing w:after="0"/>
        <w:ind w:left="993"/>
        <w:rPr>
          <w:lang w:val="es-ES_tradnl"/>
        </w:rPr>
      </w:pPr>
      <w:r w:rsidRPr="00D839AE">
        <w:rPr>
          <w:lang w:val="es-ES_tradnl"/>
        </w:rPr>
        <w:t>Es un proceso simplificado en comparación con otros procesos más tradicionales, que unifica un conjunto de métodos de orientación a objetos con el objetivo de abarcar todo el ciclo de vida de un proyecto.</w:t>
      </w:r>
    </w:p>
    <w:p w:rsidR="003B7978" w:rsidRPr="00D839AE" w:rsidRDefault="003B7978" w:rsidP="00FD79A8">
      <w:pPr>
        <w:spacing w:after="0"/>
        <w:ind w:left="993"/>
        <w:rPr>
          <w:lang w:val="es-ES_tradnl"/>
        </w:rPr>
      </w:pPr>
      <w:r w:rsidRPr="00D839AE">
        <w:rPr>
          <w:lang w:val="es-ES_tradnl"/>
        </w:rPr>
        <w:t>Presenta claramente las actividades de cada etapa y exhibe una secuencia de pasos que deben ser seguidos.</w:t>
      </w:r>
    </w:p>
    <w:p w:rsidR="003B7978" w:rsidRPr="00D839AE" w:rsidRDefault="003B7978" w:rsidP="00FD79A8">
      <w:pPr>
        <w:spacing w:after="0"/>
        <w:ind w:left="993"/>
        <w:rPr>
          <w:lang w:val="es-ES_tradnl"/>
        </w:rPr>
      </w:pPr>
      <w:r w:rsidRPr="00D839AE">
        <w:rPr>
          <w:lang w:val="es-ES_tradnl"/>
        </w:rPr>
        <w:t>Está entre la complejidad del RUP (Rational Unified Processes) y la simplicidad de XP (Extreme Programming).</w:t>
      </w:r>
    </w:p>
    <w:p w:rsidR="003B7978" w:rsidRPr="00D839AE" w:rsidRDefault="003B7978" w:rsidP="00FD79A8">
      <w:pPr>
        <w:spacing w:after="0"/>
        <w:ind w:left="993"/>
        <w:rPr>
          <w:lang w:val="es-ES_tradnl"/>
        </w:rPr>
      </w:pPr>
    </w:p>
    <w:p w:rsidR="003B7978" w:rsidRPr="001F042A" w:rsidRDefault="003B7978" w:rsidP="00FD79A8">
      <w:pPr>
        <w:spacing w:after="0"/>
        <w:ind w:left="993"/>
        <w:rPr>
          <w:i/>
          <w:lang w:val="es-ES_tradnl"/>
        </w:rPr>
      </w:pPr>
      <w:r w:rsidRPr="001F042A">
        <w:rPr>
          <w:i/>
          <w:lang w:val="es-ES_tradnl"/>
        </w:rPr>
        <w:t>Características de ICONIX</w:t>
      </w:r>
    </w:p>
    <w:p w:rsidR="003B7978" w:rsidRPr="00D839AE" w:rsidRDefault="003B7978" w:rsidP="00FD79A8">
      <w:pPr>
        <w:spacing w:after="0"/>
        <w:ind w:left="993"/>
        <w:rPr>
          <w:lang w:val="es-ES_tradnl"/>
        </w:rPr>
      </w:pPr>
      <w:r w:rsidRPr="00D839AE">
        <w:rPr>
          <w:lang w:val="es-ES_tradnl"/>
        </w:rPr>
        <w:t>Iterativo e incremental: varias iteraciones ocurren entre el desarrollo del modelo del dominio y la identificación de los casos de uso. El modelo estático es incrementalmente refinado por los modelos dinámicos.</w:t>
      </w:r>
    </w:p>
    <w:p w:rsidR="003B7978" w:rsidRPr="00D839AE" w:rsidRDefault="003B7978" w:rsidP="00FD79A8">
      <w:pPr>
        <w:spacing w:after="0"/>
        <w:ind w:left="993"/>
        <w:rPr>
          <w:lang w:val="es-ES_tradnl"/>
        </w:rPr>
      </w:pPr>
      <w:r w:rsidRPr="00D839AE">
        <w:rPr>
          <w:lang w:val="es-ES_tradnl"/>
        </w:rPr>
        <w:t>Trazabilidad: cada paso está referenciado por algún requisito. Se define trazabilidad como la capacidad de seguir una relación entre los diferentes “artefactos de software” producidos.</w:t>
      </w:r>
    </w:p>
    <w:p w:rsidR="003B7978" w:rsidRPr="00D839AE" w:rsidRDefault="003B7978" w:rsidP="00FD79A8">
      <w:pPr>
        <w:spacing w:after="0"/>
        <w:ind w:left="993"/>
        <w:rPr>
          <w:lang w:val="es-ES_tradnl"/>
        </w:rPr>
      </w:pPr>
      <w:r w:rsidRPr="00D839AE">
        <w:rPr>
          <w:lang w:val="es-ES_tradnl"/>
        </w:rPr>
        <w:t>Dinámica del UML: La metodología ofrece un uso “dinámico” del UML por que utiliza algunos diagramas del UML, sin exigir la utilización de todos, como en el caso de RUP.</w:t>
      </w:r>
    </w:p>
    <w:p w:rsidR="003B7978" w:rsidRPr="00D839AE" w:rsidRDefault="003B7978" w:rsidP="00FD79A8">
      <w:pPr>
        <w:spacing w:after="0"/>
        <w:ind w:left="993"/>
        <w:rPr>
          <w:lang w:val="es-ES_tradnl"/>
        </w:rPr>
      </w:pPr>
      <w:r w:rsidRPr="00D839AE">
        <w:rPr>
          <w:lang w:val="es-ES_tradnl"/>
        </w:rPr>
        <w:t>Tareas de ICONIX</w:t>
      </w:r>
      <w:r>
        <w:rPr>
          <w:lang w:val="es-ES_tradnl"/>
        </w:rPr>
        <w:t>:</w:t>
      </w:r>
    </w:p>
    <w:p w:rsidR="003B7978" w:rsidRPr="00D839AE" w:rsidRDefault="003B7978" w:rsidP="00FD79A8">
      <w:pPr>
        <w:spacing w:after="0"/>
        <w:ind w:left="993"/>
        <w:rPr>
          <w:lang w:val="es-ES_tradnl"/>
        </w:rPr>
      </w:pPr>
      <w:r w:rsidRPr="00D839AE">
        <w:rPr>
          <w:lang w:val="es-ES_tradnl"/>
        </w:rPr>
        <w:t>•</w:t>
      </w:r>
      <w:r w:rsidRPr="00D839AE">
        <w:rPr>
          <w:lang w:val="es-ES_tradnl"/>
        </w:rPr>
        <w:tab/>
        <w:t>Análisis de Requisitos.</w:t>
      </w:r>
    </w:p>
    <w:p w:rsidR="003B7978" w:rsidRPr="00D839AE" w:rsidRDefault="003B7978" w:rsidP="00FD79A8">
      <w:pPr>
        <w:spacing w:after="0"/>
        <w:ind w:left="1843" w:hanging="428"/>
        <w:rPr>
          <w:lang w:val="es-ES_tradnl"/>
        </w:rPr>
      </w:pPr>
      <w:r w:rsidRPr="00D839AE">
        <w:rPr>
          <w:lang w:val="es-ES_tradnl"/>
        </w:rPr>
        <w:t>-</w:t>
      </w:r>
      <w:r w:rsidRPr="00D839AE">
        <w:rPr>
          <w:lang w:val="es-ES_tradnl"/>
        </w:rPr>
        <w:tab/>
        <w:t>Modelo de Dominio.</w:t>
      </w:r>
    </w:p>
    <w:p w:rsidR="003B7978" w:rsidRPr="00D839AE" w:rsidRDefault="003B7978" w:rsidP="00FD79A8">
      <w:pPr>
        <w:spacing w:after="0"/>
        <w:ind w:left="1843" w:hanging="428"/>
        <w:rPr>
          <w:lang w:val="es-ES_tradnl"/>
        </w:rPr>
      </w:pPr>
      <w:r w:rsidRPr="00D839AE">
        <w:rPr>
          <w:lang w:val="es-ES_tradnl"/>
        </w:rPr>
        <w:t>-</w:t>
      </w:r>
      <w:r w:rsidRPr="00D839AE">
        <w:rPr>
          <w:lang w:val="es-ES_tradnl"/>
        </w:rPr>
        <w:tab/>
        <w:t>Prototipación Rápida.</w:t>
      </w:r>
    </w:p>
    <w:p w:rsidR="003B7978" w:rsidRPr="00D839AE" w:rsidRDefault="003B7978" w:rsidP="00FD79A8">
      <w:pPr>
        <w:spacing w:after="0"/>
        <w:ind w:left="1843" w:hanging="428"/>
        <w:rPr>
          <w:lang w:val="es-ES_tradnl"/>
        </w:rPr>
      </w:pPr>
      <w:r w:rsidRPr="00D839AE">
        <w:rPr>
          <w:lang w:val="es-ES_tradnl"/>
        </w:rPr>
        <w:t>-</w:t>
      </w:r>
      <w:r w:rsidRPr="00D839AE">
        <w:rPr>
          <w:lang w:val="es-ES_tradnl"/>
        </w:rPr>
        <w:tab/>
        <w:t>Modelo de Casos de Uso.</w:t>
      </w:r>
    </w:p>
    <w:p w:rsidR="003B7978" w:rsidRPr="00D839AE" w:rsidRDefault="003B7978" w:rsidP="00FD79A8">
      <w:pPr>
        <w:spacing w:after="0"/>
        <w:ind w:left="993"/>
        <w:rPr>
          <w:lang w:val="es-ES_tradnl"/>
        </w:rPr>
      </w:pPr>
      <w:r w:rsidRPr="00D839AE">
        <w:rPr>
          <w:lang w:val="es-ES_tradnl"/>
        </w:rPr>
        <w:t>•</w:t>
      </w:r>
      <w:r w:rsidRPr="00D839AE">
        <w:rPr>
          <w:lang w:val="es-ES_tradnl"/>
        </w:rPr>
        <w:tab/>
        <w:t>Análisis y Diseño Preliminar.</w:t>
      </w:r>
    </w:p>
    <w:p w:rsidR="003B7978" w:rsidRPr="00D839AE" w:rsidRDefault="003B7978" w:rsidP="00FD79A8">
      <w:pPr>
        <w:spacing w:after="0"/>
        <w:ind w:left="1843" w:hanging="428"/>
        <w:rPr>
          <w:lang w:val="es-ES_tradnl"/>
        </w:rPr>
      </w:pPr>
      <w:r w:rsidRPr="00D839AE">
        <w:rPr>
          <w:lang w:val="es-ES_tradnl"/>
        </w:rPr>
        <w:lastRenderedPageBreak/>
        <w:t>-</w:t>
      </w:r>
      <w:r w:rsidRPr="00D839AE">
        <w:rPr>
          <w:lang w:val="es-ES_tradnl"/>
        </w:rPr>
        <w:tab/>
        <w:t>Descripción de Casos de Uso.</w:t>
      </w:r>
    </w:p>
    <w:p w:rsidR="003B7978" w:rsidRPr="00D839AE" w:rsidRDefault="003B7978" w:rsidP="00FD79A8">
      <w:pPr>
        <w:spacing w:after="0"/>
        <w:ind w:left="1843" w:hanging="428"/>
        <w:rPr>
          <w:lang w:val="es-ES_tradnl"/>
        </w:rPr>
      </w:pPr>
      <w:r w:rsidRPr="00D839AE">
        <w:rPr>
          <w:lang w:val="es-ES_tradnl"/>
        </w:rPr>
        <w:t>-</w:t>
      </w:r>
      <w:r w:rsidRPr="00D839AE">
        <w:rPr>
          <w:lang w:val="es-ES_tradnl"/>
        </w:rPr>
        <w:tab/>
        <w:t>Diagrama de Robustez.</w:t>
      </w:r>
    </w:p>
    <w:p w:rsidR="003B7978" w:rsidRPr="00D839AE" w:rsidRDefault="003B7978" w:rsidP="00FD79A8">
      <w:pPr>
        <w:spacing w:after="0"/>
        <w:ind w:left="993"/>
        <w:rPr>
          <w:lang w:val="es-ES_tradnl"/>
        </w:rPr>
      </w:pPr>
      <w:r w:rsidRPr="00D839AE">
        <w:rPr>
          <w:lang w:val="es-ES_tradnl"/>
        </w:rPr>
        <w:t>•</w:t>
      </w:r>
      <w:r w:rsidRPr="00D839AE">
        <w:rPr>
          <w:lang w:val="es-ES_tradnl"/>
        </w:rPr>
        <w:tab/>
        <w:t>Diseño.</w:t>
      </w:r>
    </w:p>
    <w:p w:rsidR="003B7978" w:rsidRPr="00D839AE" w:rsidRDefault="003B7978" w:rsidP="00FD79A8">
      <w:pPr>
        <w:spacing w:after="0"/>
        <w:ind w:left="1843" w:hanging="428"/>
        <w:rPr>
          <w:lang w:val="es-ES_tradnl"/>
        </w:rPr>
      </w:pPr>
      <w:r w:rsidRPr="00D839AE">
        <w:rPr>
          <w:lang w:val="es-ES_tradnl"/>
        </w:rPr>
        <w:t>-</w:t>
      </w:r>
      <w:r w:rsidRPr="00D839AE">
        <w:rPr>
          <w:lang w:val="es-ES_tradnl"/>
        </w:rPr>
        <w:tab/>
        <w:t>Diagrama de Secuencia.</w:t>
      </w:r>
    </w:p>
    <w:p w:rsidR="003B7978" w:rsidRPr="00D839AE" w:rsidRDefault="003B7978" w:rsidP="00FD79A8">
      <w:pPr>
        <w:spacing w:after="0"/>
        <w:ind w:left="993"/>
        <w:rPr>
          <w:lang w:val="es-ES_tradnl"/>
        </w:rPr>
      </w:pPr>
      <w:r w:rsidRPr="00D839AE">
        <w:rPr>
          <w:lang w:val="es-ES_tradnl"/>
        </w:rPr>
        <w:t>•</w:t>
      </w:r>
      <w:r w:rsidRPr="00D839AE">
        <w:rPr>
          <w:lang w:val="es-ES_tradnl"/>
        </w:rPr>
        <w:tab/>
        <w:t>Implementación.</w:t>
      </w:r>
    </w:p>
    <w:p w:rsidR="007D1951" w:rsidRDefault="003B7978" w:rsidP="00FD79A8">
      <w:pPr>
        <w:spacing w:after="0"/>
        <w:ind w:left="1843" w:hanging="428"/>
        <w:rPr>
          <w:lang w:val="es-ES_tradnl"/>
        </w:rPr>
      </w:pPr>
      <w:r w:rsidRPr="00D839AE">
        <w:rPr>
          <w:lang w:val="es-ES_tradnl"/>
        </w:rPr>
        <w:t>-</w:t>
      </w:r>
      <w:r w:rsidRPr="00D839AE">
        <w:rPr>
          <w:lang w:val="es-ES_tradnl"/>
        </w:rPr>
        <w:tab/>
        <w:t>Escribir /Generar el Código</w:t>
      </w:r>
    </w:p>
    <w:p w:rsidR="001F042A" w:rsidRPr="00230A68" w:rsidRDefault="001F042A" w:rsidP="00FD79A8">
      <w:pPr>
        <w:spacing w:after="0"/>
        <w:ind w:left="1843" w:hanging="428"/>
        <w:rPr>
          <w:rFonts w:cs="Arial"/>
        </w:rPr>
      </w:pPr>
    </w:p>
    <w:p w:rsidR="001F042A" w:rsidRDefault="001F042A" w:rsidP="001F042A">
      <w:pPr>
        <w:pStyle w:val="Prrafodelista"/>
        <w:numPr>
          <w:ilvl w:val="4"/>
          <w:numId w:val="28"/>
        </w:numPr>
        <w:ind w:left="993"/>
        <w:contextualSpacing w:val="0"/>
        <w:jc w:val="left"/>
        <w:rPr>
          <w:rFonts w:ascii="Arial" w:hAnsi="Arial" w:cs="Arial"/>
          <w:b/>
          <w:sz w:val="22"/>
          <w:szCs w:val="22"/>
        </w:rPr>
      </w:pPr>
      <w:r>
        <w:rPr>
          <w:rFonts w:ascii="Arial" w:hAnsi="Arial" w:cs="Arial"/>
          <w:b/>
          <w:sz w:val="22"/>
          <w:szCs w:val="22"/>
        </w:rPr>
        <w:t>Patrón de Diseño</w:t>
      </w:r>
    </w:p>
    <w:p w:rsidR="001F042A" w:rsidRDefault="001F042A" w:rsidP="001F042A">
      <w:pPr>
        <w:spacing w:after="0"/>
        <w:ind w:left="993"/>
        <w:rPr>
          <w:lang w:val="es-ES_tradnl"/>
        </w:rPr>
      </w:pPr>
      <w:r>
        <w:rPr>
          <w:lang w:val="es-ES_tradnl"/>
        </w:rPr>
        <w:t>Los patrones de diseño son la base para la búsqueda de soluciones a problemas comunes en el desarrollo de software y otros ámbitos referentes al diseño de interacción o interfaces.</w:t>
      </w:r>
    </w:p>
    <w:p w:rsidR="001F042A" w:rsidRDefault="001F042A" w:rsidP="001F042A">
      <w:pPr>
        <w:spacing w:after="0"/>
        <w:ind w:left="993"/>
        <w:rPr>
          <w:lang w:val="es-ES_tradnl"/>
        </w:rPr>
      </w:pPr>
      <w:r>
        <w:rPr>
          <w:lang w:val="es-ES_tradnl"/>
        </w:rPr>
        <w:t>Un patrón de diseño resulta ser una solución a un problema de diseño. Para que una solución sea considerada un patrón debe poseer ciertas características. Una de ellas es que debe haber comprobado su efectividad resolviendo problemas similares en ocasiones anteriores. Otra es que debe ser reutilizable, lo que significa que es aplicable a diferentes problemas de diseño en distintas circunstancias.</w:t>
      </w:r>
    </w:p>
    <w:p w:rsidR="001F042A" w:rsidRPr="001F042A" w:rsidRDefault="001F042A" w:rsidP="001F042A">
      <w:pPr>
        <w:spacing w:after="0"/>
        <w:ind w:left="993"/>
        <w:rPr>
          <w:lang w:val="es-ES_tradnl"/>
        </w:rPr>
      </w:pPr>
      <w:r w:rsidRPr="001F042A">
        <w:rPr>
          <w:lang w:val="es-ES_tradnl"/>
        </w:rPr>
        <w:t>Los patrones de diseño pretenden:</w:t>
      </w:r>
    </w:p>
    <w:p w:rsidR="001F042A" w:rsidRDefault="001F042A" w:rsidP="001F042A">
      <w:pPr>
        <w:pStyle w:val="Prrafodelista"/>
        <w:numPr>
          <w:ilvl w:val="0"/>
          <w:numId w:val="32"/>
        </w:numPr>
        <w:ind w:left="1353"/>
        <w:rPr>
          <w:rFonts w:ascii="Arial" w:hAnsi="Arial" w:cs="Arial"/>
          <w:sz w:val="22"/>
          <w:szCs w:val="22"/>
        </w:rPr>
      </w:pPr>
      <w:r>
        <w:rPr>
          <w:rFonts w:ascii="Arial" w:hAnsi="Arial" w:cs="Arial"/>
          <w:sz w:val="22"/>
          <w:szCs w:val="22"/>
        </w:rPr>
        <w:t>Proporcionar catálogos de elementos reusables en el diseño de sistemas software.</w:t>
      </w:r>
    </w:p>
    <w:p w:rsidR="001F042A" w:rsidRDefault="001F042A" w:rsidP="001F042A">
      <w:pPr>
        <w:pStyle w:val="Prrafodelista"/>
        <w:numPr>
          <w:ilvl w:val="0"/>
          <w:numId w:val="32"/>
        </w:numPr>
        <w:ind w:left="1353"/>
        <w:rPr>
          <w:rFonts w:ascii="Arial" w:hAnsi="Arial" w:cs="Arial"/>
          <w:sz w:val="22"/>
          <w:szCs w:val="22"/>
        </w:rPr>
      </w:pPr>
      <w:r>
        <w:rPr>
          <w:rFonts w:ascii="Arial" w:hAnsi="Arial" w:cs="Arial"/>
          <w:sz w:val="22"/>
          <w:szCs w:val="22"/>
        </w:rPr>
        <w:t>Evitar la reiteración en la búsqueda de soluciones a problemas ya conocidos y solucionados anteriormente.</w:t>
      </w:r>
    </w:p>
    <w:p w:rsidR="001F042A" w:rsidRDefault="001F042A" w:rsidP="001F042A">
      <w:pPr>
        <w:pStyle w:val="Prrafodelista"/>
        <w:numPr>
          <w:ilvl w:val="0"/>
          <w:numId w:val="32"/>
        </w:numPr>
        <w:ind w:left="1353"/>
        <w:rPr>
          <w:rFonts w:ascii="Arial" w:hAnsi="Arial" w:cs="Arial"/>
          <w:sz w:val="22"/>
          <w:szCs w:val="22"/>
        </w:rPr>
      </w:pPr>
      <w:r>
        <w:rPr>
          <w:rFonts w:ascii="Arial" w:hAnsi="Arial" w:cs="Arial"/>
          <w:sz w:val="22"/>
          <w:szCs w:val="22"/>
        </w:rPr>
        <w:t>Formalizar un vocabulario común entre diseñadores.</w:t>
      </w:r>
    </w:p>
    <w:p w:rsidR="001F042A" w:rsidRDefault="001F042A" w:rsidP="001F042A">
      <w:pPr>
        <w:pStyle w:val="Prrafodelista"/>
        <w:numPr>
          <w:ilvl w:val="0"/>
          <w:numId w:val="32"/>
        </w:numPr>
        <w:ind w:left="1353"/>
        <w:rPr>
          <w:rFonts w:ascii="Arial" w:hAnsi="Arial" w:cs="Arial"/>
          <w:sz w:val="22"/>
          <w:szCs w:val="22"/>
        </w:rPr>
      </w:pPr>
      <w:r>
        <w:rPr>
          <w:rFonts w:ascii="Arial" w:hAnsi="Arial" w:cs="Arial"/>
          <w:sz w:val="22"/>
          <w:szCs w:val="22"/>
        </w:rPr>
        <w:t>Estandarizar el modo en que se realiza el diseño.</w:t>
      </w:r>
    </w:p>
    <w:p w:rsidR="001F042A" w:rsidRDefault="001F042A" w:rsidP="001F042A">
      <w:pPr>
        <w:pStyle w:val="Prrafodelista"/>
        <w:numPr>
          <w:ilvl w:val="0"/>
          <w:numId w:val="32"/>
        </w:numPr>
        <w:ind w:left="1353"/>
        <w:rPr>
          <w:rFonts w:ascii="Arial" w:hAnsi="Arial" w:cs="Arial"/>
          <w:sz w:val="22"/>
          <w:szCs w:val="22"/>
        </w:rPr>
      </w:pPr>
      <w:r>
        <w:rPr>
          <w:rFonts w:ascii="Arial" w:hAnsi="Arial" w:cs="Arial"/>
          <w:sz w:val="22"/>
          <w:szCs w:val="22"/>
        </w:rPr>
        <w:t>Facilitar el aprendizaje de las nuevas generaciones de diseñadores condensando conocimiento ya existente.</w:t>
      </w:r>
    </w:p>
    <w:p w:rsidR="001F042A" w:rsidRDefault="001F042A" w:rsidP="001F042A">
      <w:pPr>
        <w:spacing w:after="0"/>
        <w:ind w:left="1353"/>
      </w:pPr>
      <w:r>
        <w:t>Asimismo, no pretenden:</w:t>
      </w:r>
    </w:p>
    <w:p w:rsidR="001F042A" w:rsidRDefault="001F042A" w:rsidP="001F042A">
      <w:pPr>
        <w:pStyle w:val="Prrafodelista"/>
        <w:numPr>
          <w:ilvl w:val="0"/>
          <w:numId w:val="32"/>
        </w:numPr>
        <w:ind w:left="1353"/>
        <w:rPr>
          <w:rFonts w:ascii="Arial" w:hAnsi="Arial" w:cs="Arial"/>
          <w:sz w:val="22"/>
          <w:szCs w:val="22"/>
        </w:rPr>
      </w:pPr>
      <w:r>
        <w:rPr>
          <w:rFonts w:ascii="Arial" w:hAnsi="Arial" w:cs="Arial"/>
          <w:sz w:val="22"/>
          <w:szCs w:val="22"/>
        </w:rPr>
        <w:t>Imponer ciertas alternativas de diseño frente a otras.</w:t>
      </w:r>
    </w:p>
    <w:p w:rsidR="001F042A" w:rsidRDefault="001F042A" w:rsidP="001F042A">
      <w:pPr>
        <w:pStyle w:val="Prrafodelista"/>
        <w:numPr>
          <w:ilvl w:val="0"/>
          <w:numId w:val="32"/>
        </w:numPr>
        <w:ind w:left="1353"/>
        <w:rPr>
          <w:rFonts w:ascii="Arial" w:hAnsi="Arial" w:cs="Arial"/>
          <w:sz w:val="22"/>
          <w:szCs w:val="22"/>
        </w:rPr>
      </w:pPr>
      <w:r>
        <w:rPr>
          <w:rFonts w:ascii="Arial" w:hAnsi="Arial" w:cs="Arial"/>
          <w:sz w:val="22"/>
          <w:szCs w:val="22"/>
        </w:rPr>
        <w:t>Eliminar la creatividad inherente al proceso de diseño.</w:t>
      </w:r>
    </w:p>
    <w:p w:rsidR="001F042A" w:rsidRDefault="001F042A" w:rsidP="001F042A">
      <w:pPr>
        <w:spacing w:after="0"/>
        <w:ind w:left="567"/>
        <w:rPr>
          <w:b/>
        </w:rPr>
      </w:pPr>
    </w:p>
    <w:p w:rsidR="001F042A" w:rsidRDefault="001F042A" w:rsidP="001F042A">
      <w:pPr>
        <w:pStyle w:val="Prrafodelista"/>
        <w:numPr>
          <w:ilvl w:val="4"/>
          <w:numId w:val="28"/>
        </w:numPr>
        <w:ind w:left="993"/>
        <w:contextualSpacing w:val="0"/>
        <w:jc w:val="left"/>
        <w:rPr>
          <w:rFonts w:ascii="Arial" w:hAnsi="Arial" w:cs="Arial"/>
          <w:b/>
          <w:sz w:val="22"/>
          <w:szCs w:val="22"/>
          <w:lang w:val="es-ES_tradnl"/>
        </w:rPr>
      </w:pPr>
      <w:r>
        <w:rPr>
          <w:rFonts w:ascii="Arial" w:hAnsi="Arial" w:cs="Arial"/>
          <w:b/>
          <w:sz w:val="22"/>
          <w:szCs w:val="22"/>
          <w:lang w:val="es-ES_tradnl"/>
        </w:rPr>
        <w:t>Casos de Uso</w:t>
      </w:r>
    </w:p>
    <w:p w:rsidR="001F042A" w:rsidRPr="001F042A" w:rsidRDefault="001F042A" w:rsidP="001F042A">
      <w:pPr>
        <w:spacing w:after="0"/>
        <w:ind w:left="993"/>
        <w:rPr>
          <w:lang w:val="es-ES_tradnl"/>
        </w:rPr>
      </w:pPr>
      <w:r w:rsidRPr="001F042A">
        <w:rPr>
          <w:lang w:val="es-ES_tradnl"/>
        </w:rPr>
        <w:t>Un caso de uso es una manera de utilizar el sistema o de interactuar con él. Los casos de uso proporcionan una definición de las necesidades a cubrir por un proyecto desde el punto de vista del usuario. Por tanto, es una técnica utilizada para ayudar al cliente a determinar sus necesidades y requisitos.</w:t>
      </w:r>
    </w:p>
    <w:p w:rsidR="001F042A" w:rsidRDefault="001F042A" w:rsidP="001F042A">
      <w:pPr>
        <w:spacing w:after="0"/>
        <w:ind w:left="1276"/>
        <w:rPr>
          <w:lang w:val="es-ES_tradnl"/>
        </w:rPr>
      </w:pPr>
    </w:p>
    <w:p w:rsidR="001F042A" w:rsidRDefault="001F042A" w:rsidP="001F042A">
      <w:pPr>
        <w:pStyle w:val="Prrafodelista"/>
        <w:numPr>
          <w:ilvl w:val="4"/>
          <w:numId w:val="28"/>
        </w:numPr>
        <w:ind w:left="993"/>
        <w:contextualSpacing w:val="0"/>
        <w:jc w:val="left"/>
        <w:rPr>
          <w:rFonts w:ascii="Arial" w:hAnsi="Arial" w:cs="Arial"/>
          <w:b/>
          <w:sz w:val="22"/>
          <w:szCs w:val="22"/>
          <w:lang w:val="es-ES_tradnl"/>
        </w:rPr>
      </w:pPr>
      <w:r>
        <w:rPr>
          <w:rFonts w:ascii="Arial" w:hAnsi="Arial" w:cs="Arial"/>
          <w:b/>
          <w:sz w:val="22"/>
          <w:szCs w:val="22"/>
          <w:lang w:val="es-ES_tradnl"/>
        </w:rPr>
        <w:t>Actores</w:t>
      </w:r>
    </w:p>
    <w:p w:rsidR="001F042A" w:rsidRPr="001F042A" w:rsidRDefault="001F042A" w:rsidP="001F042A">
      <w:pPr>
        <w:spacing w:after="0"/>
        <w:ind w:left="993"/>
        <w:rPr>
          <w:lang w:val="es-ES_tradnl"/>
        </w:rPr>
      </w:pPr>
      <w:r w:rsidRPr="001F042A">
        <w:rPr>
          <w:lang w:val="es-ES_tradnl"/>
        </w:rPr>
        <w:t xml:space="preserve">Son entidades distintas a los usuarios, en el sentido de que estos son las personas reales que utilizaran el sistema, mientras que los actores representan cierta función que una persona real realiza. Los actores modelan cualquier entidad externa que necesite intercambiar información con el sistema. </w:t>
      </w:r>
    </w:p>
    <w:p w:rsidR="001F042A" w:rsidRDefault="001F042A" w:rsidP="001F042A">
      <w:pPr>
        <w:spacing w:after="0"/>
        <w:ind w:left="567"/>
        <w:rPr>
          <w:b/>
          <w:lang w:val="es-ES_tradnl"/>
        </w:rPr>
      </w:pPr>
    </w:p>
    <w:p w:rsidR="001F042A" w:rsidRDefault="001F042A" w:rsidP="001F042A">
      <w:pPr>
        <w:pStyle w:val="Prrafodelista"/>
        <w:numPr>
          <w:ilvl w:val="4"/>
          <w:numId w:val="28"/>
        </w:numPr>
        <w:ind w:left="993"/>
        <w:contextualSpacing w:val="0"/>
        <w:jc w:val="left"/>
        <w:rPr>
          <w:b/>
          <w:lang w:val="es-ES"/>
        </w:rPr>
      </w:pPr>
      <w:r>
        <w:rPr>
          <w:rFonts w:ascii="Arial" w:hAnsi="Arial" w:cs="Arial"/>
          <w:b/>
          <w:sz w:val="22"/>
          <w:szCs w:val="22"/>
        </w:rPr>
        <w:t>Activity</w:t>
      </w:r>
    </w:p>
    <w:p w:rsidR="001F042A" w:rsidRDefault="001F042A" w:rsidP="001F042A">
      <w:pPr>
        <w:spacing w:after="0"/>
        <w:ind w:left="993"/>
      </w:pPr>
      <w:r>
        <w:t>Las aplicaciones que tengan interfaces gráficas deberán tener al menos una clase del tipo Activity, ya que ésta actúa como lo que comúnmente se conoce como “formulario”. En una Activity se colocan los elementos de la interfaz gráfica.</w:t>
      </w:r>
    </w:p>
    <w:p w:rsidR="001F042A" w:rsidRDefault="001F042A" w:rsidP="001F042A">
      <w:pPr>
        <w:spacing w:after="0"/>
        <w:ind w:left="567"/>
        <w:rPr>
          <w:b/>
        </w:rPr>
      </w:pPr>
    </w:p>
    <w:p w:rsidR="001F042A" w:rsidRDefault="001F042A" w:rsidP="001F042A">
      <w:pPr>
        <w:pStyle w:val="Prrafodelista"/>
        <w:numPr>
          <w:ilvl w:val="4"/>
          <w:numId w:val="28"/>
        </w:numPr>
        <w:ind w:left="993"/>
        <w:contextualSpacing w:val="0"/>
        <w:jc w:val="left"/>
        <w:rPr>
          <w:rFonts w:ascii="Arial" w:hAnsi="Arial" w:cs="Arial"/>
          <w:b/>
          <w:sz w:val="22"/>
          <w:szCs w:val="22"/>
        </w:rPr>
      </w:pPr>
      <w:r>
        <w:rPr>
          <w:rFonts w:ascii="Arial" w:hAnsi="Arial" w:cs="Arial"/>
          <w:b/>
          <w:sz w:val="22"/>
          <w:szCs w:val="22"/>
        </w:rPr>
        <w:t>Services</w:t>
      </w:r>
    </w:p>
    <w:p w:rsidR="001F042A" w:rsidRDefault="001F042A" w:rsidP="001F042A">
      <w:pPr>
        <w:spacing w:after="0"/>
        <w:ind w:left="993"/>
      </w:pPr>
      <w:r>
        <w:t>Son lo que comúnmente se conocen como procesos. Estos seguirán corriendo aunque no haya una interfaz gráfica para mostrar la aplicación. Por ejemplo cuando uno tiene un programa para reproducir música y “lo minimiza” se continuará escuchando el sonido ya que se habrá creado un Service encargado de la reproducción de los sonidos.</w:t>
      </w:r>
    </w:p>
    <w:p w:rsidR="001F042A" w:rsidRDefault="001F042A" w:rsidP="001F042A">
      <w:pPr>
        <w:spacing w:after="0"/>
        <w:ind w:left="567"/>
        <w:rPr>
          <w:b/>
        </w:rPr>
      </w:pPr>
    </w:p>
    <w:p w:rsidR="001F042A" w:rsidRDefault="001F042A" w:rsidP="001F042A">
      <w:pPr>
        <w:pStyle w:val="Prrafodelista"/>
        <w:numPr>
          <w:ilvl w:val="4"/>
          <w:numId w:val="28"/>
        </w:numPr>
        <w:ind w:left="993"/>
        <w:contextualSpacing w:val="0"/>
        <w:jc w:val="left"/>
        <w:rPr>
          <w:rFonts w:ascii="Arial" w:hAnsi="Arial" w:cs="Arial"/>
          <w:b/>
          <w:sz w:val="22"/>
          <w:szCs w:val="22"/>
        </w:rPr>
      </w:pPr>
      <w:r>
        <w:rPr>
          <w:rFonts w:ascii="Arial" w:hAnsi="Arial" w:cs="Arial"/>
          <w:b/>
          <w:sz w:val="22"/>
          <w:szCs w:val="22"/>
        </w:rPr>
        <w:t>Intents</w:t>
      </w:r>
    </w:p>
    <w:p w:rsidR="001F042A" w:rsidRDefault="001F042A" w:rsidP="001F042A">
      <w:pPr>
        <w:spacing w:after="0"/>
        <w:ind w:left="993"/>
      </w:pPr>
      <w:r>
        <w:t>Es un mecanismo para comunicar a las distintas aplicaciones y Activities. Android está desarrollado sobre la base de reutilizar código y aplicaciones existentes, es por eso que esta característica es tan importante.</w:t>
      </w:r>
    </w:p>
    <w:p w:rsidR="002A7A9E" w:rsidRDefault="002A7A9E" w:rsidP="007D1951">
      <w:pPr>
        <w:ind w:left="567"/>
      </w:pPr>
    </w:p>
    <w:p w:rsidR="007D1951" w:rsidRPr="00E8044F" w:rsidRDefault="007D1951" w:rsidP="002A7A9E">
      <w:pPr>
        <w:ind w:left="567"/>
      </w:pPr>
    </w:p>
    <w:p w:rsidR="002A7A9E" w:rsidRPr="003B1F5F" w:rsidRDefault="002A7A9E" w:rsidP="002A7A9E">
      <w:pPr>
        <w:pStyle w:val="Ttulo2"/>
        <w:keepLines w:val="0"/>
      </w:pPr>
      <w:bookmarkStart w:id="41" w:name="_Toc379495917"/>
      <w:bookmarkStart w:id="42" w:name="_Toc387424866"/>
      <w:r>
        <w:t>Definición de términos básicos</w:t>
      </w:r>
      <w:bookmarkEnd w:id="41"/>
      <w:bookmarkEnd w:id="42"/>
    </w:p>
    <w:p w:rsidR="00FD79A8" w:rsidRPr="00FB2A1E" w:rsidRDefault="00FD79A8" w:rsidP="00FD79A8">
      <w:pPr>
        <w:pStyle w:val="Prrafodelista"/>
        <w:numPr>
          <w:ilvl w:val="0"/>
          <w:numId w:val="30"/>
        </w:numPr>
        <w:ind w:left="993"/>
        <w:contextualSpacing w:val="0"/>
        <w:jc w:val="left"/>
        <w:rPr>
          <w:rFonts w:ascii="Arial" w:hAnsi="Arial" w:cs="Arial"/>
          <w:b/>
          <w:sz w:val="22"/>
          <w:szCs w:val="22"/>
        </w:rPr>
      </w:pPr>
      <w:r w:rsidRPr="00FB2A1E">
        <w:rPr>
          <w:rFonts w:ascii="Arial" w:hAnsi="Arial" w:cs="Arial"/>
          <w:b/>
          <w:sz w:val="22"/>
          <w:szCs w:val="22"/>
        </w:rPr>
        <w:t>App</w:t>
      </w:r>
    </w:p>
    <w:p w:rsidR="00FD79A8" w:rsidRPr="00912CE9" w:rsidRDefault="00FD79A8" w:rsidP="00FD79A8">
      <w:pPr>
        <w:spacing w:after="0"/>
        <w:ind w:left="993"/>
      </w:pPr>
      <w:r w:rsidRPr="00912CE9">
        <w:t xml:space="preserve">El término app es una abreviatura de la palabra en inglés </w:t>
      </w:r>
      <w:r>
        <w:t>“</w:t>
      </w:r>
      <w:r w:rsidRPr="003F316B">
        <w:rPr>
          <w:i/>
        </w:rPr>
        <w:t>application</w:t>
      </w:r>
      <w:r>
        <w:rPr>
          <w:i/>
        </w:rPr>
        <w:t>”</w:t>
      </w:r>
      <w:r w:rsidRPr="00912CE9">
        <w:t>. Es decir, una app es un programa. Se refieren sobre todo a aplicaciones destinadas a tablets o smartphone</w:t>
      </w:r>
      <w:r>
        <w:t>s</w:t>
      </w:r>
      <w:r w:rsidRPr="00912CE9">
        <w:t>. Suelen ser más dinámicas que los programas tradicionales. Algunas dep</w:t>
      </w:r>
      <w:r>
        <w:t>enden de Internet para funciona, p</w:t>
      </w:r>
      <w:r w:rsidRPr="00912CE9">
        <w:t>or ejemplo las asociadas a Facebook o Twitter. O las de noticias o el estado del tiempo.</w:t>
      </w:r>
    </w:p>
    <w:p w:rsidR="00FD79A8" w:rsidRPr="00912CE9" w:rsidRDefault="00FD79A8" w:rsidP="00FD79A8">
      <w:pPr>
        <w:spacing w:after="0"/>
        <w:ind w:left="567"/>
      </w:pPr>
    </w:p>
    <w:p w:rsidR="001F042A" w:rsidRDefault="001F042A" w:rsidP="001F042A">
      <w:pPr>
        <w:pStyle w:val="Prrafodelista"/>
        <w:numPr>
          <w:ilvl w:val="0"/>
          <w:numId w:val="30"/>
        </w:numPr>
        <w:ind w:left="993"/>
        <w:contextualSpacing w:val="0"/>
        <w:jc w:val="left"/>
        <w:rPr>
          <w:rFonts w:ascii="Arial" w:hAnsi="Arial" w:cs="Arial"/>
          <w:b/>
          <w:sz w:val="22"/>
          <w:szCs w:val="22"/>
        </w:rPr>
      </w:pPr>
      <w:r>
        <w:rPr>
          <w:rFonts w:ascii="Arial" w:hAnsi="Arial" w:cs="Arial"/>
          <w:b/>
          <w:sz w:val="22"/>
          <w:szCs w:val="22"/>
        </w:rPr>
        <w:t>Tiempo de Respuesta</w:t>
      </w:r>
    </w:p>
    <w:p w:rsidR="001F042A" w:rsidRPr="001F042A" w:rsidRDefault="001F042A" w:rsidP="001F042A">
      <w:pPr>
        <w:spacing w:after="0"/>
        <w:ind w:left="993"/>
      </w:pPr>
      <w:r w:rsidRPr="001F042A">
        <w:lastRenderedPageBreak/>
        <w:t>El tiempo de respuesta se define como el tiempo que pasa desde que se envía una comunicación y se recibe la respuesta. Este tiempo de respuesta se determina por varios factores:</w:t>
      </w:r>
    </w:p>
    <w:p w:rsidR="001F042A" w:rsidRDefault="001F042A" w:rsidP="001F042A">
      <w:pPr>
        <w:pStyle w:val="Prrafodelista"/>
        <w:numPr>
          <w:ilvl w:val="0"/>
          <w:numId w:val="34"/>
        </w:numPr>
        <w:contextualSpacing w:val="0"/>
        <w:rPr>
          <w:rFonts w:ascii="Arial" w:hAnsi="Arial" w:cs="Arial"/>
          <w:sz w:val="22"/>
          <w:szCs w:val="22"/>
        </w:rPr>
      </w:pPr>
      <w:r>
        <w:rPr>
          <w:rFonts w:ascii="Arial" w:hAnsi="Arial" w:cs="Arial"/>
          <w:sz w:val="22"/>
          <w:szCs w:val="22"/>
        </w:rPr>
        <w:t>Tiempo de espera en el transmisor, debido a retrasos para preservar la capacidad de la red antes de que ocurra la transmisión.</w:t>
      </w:r>
    </w:p>
    <w:p w:rsidR="001F042A" w:rsidRDefault="001F042A" w:rsidP="001F042A">
      <w:pPr>
        <w:pStyle w:val="Prrafodelista"/>
        <w:numPr>
          <w:ilvl w:val="0"/>
          <w:numId w:val="34"/>
        </w:numPr>
        <w:contextualSpacing w:val="0"/>
        <w:rPr>
          <w:rFonts w:ascii="Arial" w:hAnsi="Arial" w:cs="Arial"/>
          <w:sz w:val="22"/>
          <w:szCs w:val="22"/>
        </w:rPr>
      </w:pPr>
      <w:r>
        <w:rPr>
          <w:rFonts w:ascii="Arial" w:hAnsi="Arial" w:cs="Arial"/>
          <w:sz w:val="22"/>
          <w:szCs w:val="22"/>
        </w:rPr>
        <w:t>Tiempo de propagación, que depende de la arquitectura de la red, y el número. Este retraso ocurre en los caminos de ida y de vuelta.</w:t>
      </w:r>
    </w:p>
    <w:p w:rsidR="001F042A" w:rsidRDefault="001F042A" w:rsidP="001F042A">
      <w:pPr>
        <w:pStyle w:val="Prrafodelista"/>
        <w:numPr>
          <w:ilvl w:val="0"/>
          <w:numId w:val="34"/>
        </w:numPr>
        <w:contextualSpacing w:val="0"/>
        <w:rPr>
          <w:rFonts w:ascii="Arial" w:hAnsi="Arial" w:cs="Arial"/>
          <w:sz w:val="22"/>
          <w:szCs w:val="22"/>
        </w:rPr>
      </w:pPr>
      <w:r>
        <w:rPr>
          <w:rFonts w:ascii="Arial" w:hAnsi="Arial" w:cs="Arial"/>
          <w:sz w:val="22"/>
          <w:szCs w:val="22"/>
        </w:rPr>
        <w:t>Tiempo de procesamiento del mensaje en el receptor, y tiempo necesario para generar la respuesta.</w:t>
      </w:r>
    </w:p>
    <w:p w:rsidR="001F042A" w:rsidRDefault="001F042A" w:rsidP="001F042A">
      <w:pPr>
        <w:pStyle w:val="Prrafodelista"/>
        <w:ind w:left="1494"/>
        <w:rPr>
          <w:rFonts w:ascii="Arial" w:hAnsi="Arial" w:cs="Arial"/>
          <w:sz w:val="22"/>
          <w:szCs w:val="22"/>
        </w:rPr>
      </w:pPr>
    </w:p>
    <w:p w:rsidR="001F042A" w:rsidRDefault="001F042A" w:rsidP="001F042A">
      <w:pPr>
        <w:pStyle w:val="Prrafodelista"/>
        <w:numPr>
          <w:ilvl w:val="0"/>
          <w:numId w:val="30"/>
        </w:numPr>
        <w:ind w:left="993"/>
        <w:contextualSpacing w:val="0"/>
        <w:jc w:val="left"/>
        <w:rPr>
          <w:rFonts w:ascii="Arial" w:hAnsi="Arial" w:cs="Arial"/>
          <w:b/>
          <w:sz w:val="22"/>
          <w:szCs w:val="22"/>
        </w:rPr>
      </w:pPr>
      <w:r>
        <w:rPr>
          <w:rFonts w:ascii="Arial" w:hAnsi="Arial" w:cs="Arial"/>
          <w:b/>
          <w:sz w:val="22"/>
          <w:szCs w:val="22"/>
        </w:rPr>
        <w:t>Seguridad</w:t>
      </w:r>
    </w:p>
    <w:p w:rsidR="001F042A" w:rsidRPr="001F042A" w:rsidRDefault="001F042A" w:rsidP="001F042A">
      <w:pPr>
        <w:spacing w:after="0"/>
        <w:ind w:left="993"/>
      </w:pPr>
      <w:r w:rsidRPr="001F042A">
        <w:t>Seguridad, cotidianamente, se puede referir a la ausencia de riesgo o a la confianza en algo o en alguien. Sin embargo, el término puede tomar diversos sentidos según el área o campo a la que haga referencia. En términos generales, la seguridad se define como "el estado de bienestar que percibe y disfruta el ser humano".</w:t>
      </w:r>
    </w:p>
    <w:p w:rsidR="001F042A" w:rsidRDefault="001F042A" w:rsidP="001F042A">
      <w:pPr>
        <w:spacing w:after="0"/>
        <w:ind w:left="993"/>
      </w:pPr>
      <w:r>
        <w:t>La seguridad a la que se refiere el presente proyecto es la seguridad del usuario del servicio, en referencia a dos niveles de realidad:</w:t>
      </w:r>
    </w:p>
    <w:p w:rsidR="001F042A" w:rsidRDefault="001F042A" w:rsidP="001F042A">
      <w:pPr>
        <w:pStyle w:val="Prrafodelista"/>
        <w:numPr>
          <w:ilvl w:val="0"/>
          <w:numId w:val="34"/>
        </w:numPr>
        <w:contextualSpacing w:val="0"/>
        <w:rPr>
          <w:rFonts w:ascii="Arial" w:hAnsi="Arial" w:cs="Arial"/>
          <w:sz w:val="22"/>
          <w:szCs w:val="22"/>
        </w:rPr>
      </w:pPr>
      <w:r>
        <w:rPr>
          <w:rFonts w:ascii="Arial" w:hAnsi="Arial" w:cs="Arial"/>
          <w:sz w:val="22"/>
          <w:szCs w:val="22"/>
        </w:rPr>
        <w:t>Primero, se refiere a una condición de  la personas a la ausencia de amenazas que pongan en peligro la su bienestar durante el servicio de Taxi. En ese sentido, el término tiene un significado normativo y evalúa una situación ideal.</w:t>
      </w:r>
    </w:p>
    <w:p w:rsidR="001F042A" w:rsidRDefault="001F042A" w:rsidP="001F042A">
      <w:pPr>
        <w:pStyle w:val="Prrafodelista"/>
        <w:numPr>
          <w:ilvl w:val="0"/>
          <w:numId w:val="34"/>
        </w:numPr>
        <w:contextualSpacing w:val="0"/>
        <w:rPr>
          <w:rFonts w:ascii="Arial" w:hAnsi="Arial" w:cs="Arial"/>
          <w:sz w:val="22"/>
          <w:szCs w:val="22"/>
        </w:rPr>
      </w:pPr>
      <w:r>
        <w:rPr>
          <w:rFonts w:ascii="Arial" w:hAnsi="Arial" w:cs="Arial"/>
          <w:sz w:val="22"/>
          <w:szCs w:val="22"/>
        </w:rPr>
        <w:t>Segundo, se refiere a acciones concretas encaminadas a la eliminación de las amenazas de seguridad o hacia la protección del usuario ante esas amenazas. En ese sentido, el término se refiere a prácticas existentes que buscan la idealidad de la norma.</w:t>
      </w:r>
    </w:p>
    <w:p w:rsidR="007A51D1" w:rsidRDefault="007A51D1" w:rsidP="007A51D1">
      <w:pPr>
        <w:ind w:left="567"/>
      </w:pPr>
    </w:p>
    <w:p w:rsidR="002A7A9E" w:rsidRDefault="002A7A9E" w:rsidP="002A7A9E"/>
    <w:p w:rsidR="00162990" w:rsidRDefault="00162990"/>
    <w:p w:rsidR="00162990" w:rsidRDefault="00162990"/>
    <w:p w:rsidR="00375D11" w:rsidRDefault="00375D11"/>
    <w:p w:rsidR="002A7A9E" w:rsidRDefault="002A7A9E">
      <w:pPr>
        <w:sectPr w:rsidR="002A7A9E" w:rsidSect="003B7978">
          <w:footerReference w:type="default" r:id="rId20"/>
          <w:pgSz w:w="11907" w:h="16840" w:code="9"/>
          <w:pgMar w:top="1418" w:right="1418" w:bottom="1134" w:left="1701" w:header="709" w:footer="709" w:gutter="0"/>
          <w:cols w:space="708"/>
          <w:docGrid w:linePitch="360"/>
        </w:sectPr>
      </w:pPr>
    </w:p>
    <w:p w:rsidR="00375D11" w:rsidRDefault="002A7A9E" w:rsidP="00BD10B0">
      <w:pPr>
        <w:pStyle w:val="Ttulo1"/>
        <w:spacing w:after="0"/>
      </w:pPr>
      <w:bookmarkStart w:id="43" w:name="_Toc387424867"/>
      <w:r w:rsidRPr="002C7FA5">
        <w:lastRenderedPageBreak/>
        <w:t>HIPÓTESIS</w:t>
      </w:r>
      <w:bookmarkEnd w:id="43"/>
    </w:p>
    <w:p w:rsidR="00DF7BC3" w:rsidRDefault="00DF7BC3" w:rsidP="00BD10B0">
      <w:pPr>
        <w:spacing w:after="0"/>
      </w:pPr>
    </w:p>
    <w:p w:rsidR="00DF7BC3" w:rsidRDefault="00DF7BC3" w:rsidP="00DF7BC3">
      <w:pPr>
        <w:pStyle w:val="Ttulo2"/>
        <w:keepLines w:val="0"/>
      </w:pPr>
      <w:bookmarkStart w:id="44" w:name="_Toc379495919"/>
      <w:bookmarkStart w:id="45" w:name="_Toc387424868"/>
      <w:r>
        <w:t>Formulación de la hipótesis</w:t>
      </w:r>
      <w:bookmarkEnd w:id="44"/>
      <w:bookmarkEnd w:id="45"/>
    </w:p>
    <w:p w:rsidR="007D1951" w:rsidRPr="00230A68" w:rsidRDefault="001F042A" w:rsidP="007D1951">
      <w:pPr>
        <w:spacing w:after="0"/>
        <w:ind w:left="567"/>
        <w:rPr>
          <w:rFonts w:cs="Arial"/>
        </w:rPr>
      </w:pPr>
      <w:r w:rsidRPr="001F042A">
        <w:t>LA IMPLEMENTACIÓN  DE UNA SOLUCIÓN MÓVIL PARA EL PEDIDO DE SERVICIO DE TAXI PARA LA EMPRESA NEW TAKCI, AGILIZA EL TIEMPO DE RESPUESTA DE LA SOLICITUD DE SERVICIO DE TAXI Y MEJORA LA SEGURIDAD DEL MISMO.</w:t>
      </w:r>
    </w:p>
    <w:p w:rsidR="007D1951" w:rsidRPr="00230A68" w:rsidRDefault="007D1951" w:rsidP="007D1951">
      <w:pPr>
        <w:spacing w:after="0"/>
        <w:ind w:left="567"/>
        <w:rPr>
          <w:rFonts w:cs="Arial"/>
        </w:rPr>
      </w:pPr>
    </w:p>
    <w:p w:rsidR="007D1951" w:rsidRPr="00230A68" w:rsidRDefault="007D1951" w:rsidP="007D1951">
      <w:pPr>
        <w:spacing w:after="0"/>
        <w:ind w:left="567"/>
        <w:rPr>
          <w:rFonts w:cs="Arial"/>
        </w:rPr>
      </w:pPr>
      <w:r w:rsidRPr="00230A68">
        <w:rPr>
          <w:rFonts w:cs="Arial"/>
        </w:rPr>
        <w:t>De acuerdo la siguiente hipótesis tenemos las siguientes variables:</w:t>
      </w:r>
    </w:p>
    <w:p w:rsidR="001F042A" w:rsidRPr="001F042A" w:rsidRDefault="001F042A" w:rsidP="001F042A">
      <w:pPr>
        <w:pStyle w:val="Prrafodelista"/>
        <w:numPr>
          <w:ilvl w:val="0"/>
          <w:numId w:val="36"/>
        </w:numPr>
        <w:rPr>
          <w:rFonts w:ascii="Arial" w:hAnsi="Arial" w:cs="Arial"/>
          <w:sz w:val="22"/>
          <w:szCs w:val="22"/>
        </w:rPr>
      </w:pPr>
      <w:r w:rsidRPr="001F042A">
        <w:rPr>
          <w:rFonts w:ascii="Arial" w:hAnsi="Arial" w:cs="Arial"/>
          <w:b/>
          <w:sz w:val="22"/>
          <w:szCs w:val="22"/>
        </w:rPr>
        <w:t>Variables Dependientes:</w:t>
      </w:r>
      <w:r w:rsidRPr="001F042A">
        <w:rPr>
          <w:rFonts w:ascii="Arial" w:hAnsi="Arial" w:cs="Arial"/>
          <w:sz w:val="22"/>
          <w:szCs w:val="22"/>
        </w:rPr>
        <w:t xml:space="preserve"> Seguridad y Tiempo de Respuesta del proceso de Solicitud de servicio de taxi.</w:t>
      </w:r>
    </w:p>
    <w:p w:rsidR="001F042A" w:rsidRPr="001F042A" w:rsidRDefault="001F042A" w:rsidP="001F042A">
      <w:pPr>
        <w:pStyle w:val="Prrafodelista"/>
        <w:numPr>
          <w:ilvl w:val="0"/>
          <w:numId w:val="36"/>
        </w:numPr>
        <w:rPr>
          <w:rFonts w:ascii="Arial" w:hAnsi="Arial" w:cs="Arial"/>
          <w:sz w:val="22"/>
          <w:szCs w:val="22"/>
        </w:rPr>
      </w:pPr>
      <w:r w:rsidRPr="001F042A">
        <w:rPr>
          <w:rFonts w:ascii="Arial" w:hAnsi="Arial" w:cs="Arial"/>
          <w:b/>
          <w:sz w:val="22"/>
          <w:szCs w:val="22"/>
        </w:rPr>
        <w:t>Variable Independiente:</w:t>
      </w:r>
      <w:r w:rsidRPr="001F042A">
        <w:rPr>
          <w:rFonts w:ascii="Arial" w:hAnsi="Arial" w:cs="Arial"/>
          <w:sz w:val="22"/>
          <w:szCs w:val="22"/>
        </w:rPr>
        <w:t xml:space="preserve"> Aplicación móvil para el pedido de Taxi.</w:t>
      </w:r>
    </w:p>
    <w:p w:rsidR="007D1951" w:rsidRDefault="007D1951" w:rsidP="007D1951">
      <w:pPr>
        <w:spacing w:after="0"/>
        <w:ind w:left="567"/>
      </w:pPr>
    </w:p>
    <w:p w:rsidR="007D1951" w:rsidRPr="00230A68" w:rsidRDefault="007D1951" w:rsidP="007D1951">
      <w:pPr>
        <w:spacing w:after="0"/>
        <w:ind w:left="567"/>
      </w:pPr>
      <w:r w:rsidRPr="00230A68">
        <w:t>Hipótesis: Causa – Efecto</w:t>
      </w:r>
    </w:p>
    <w:p w:rsidR="007D1951" w:rsidRPr="00230A68" w:rsidRDefault="007D1951" w:rsidP="007D1951">
      <w:pPr>
        <w:spacing w:after="0"/>
        <w:ind w:left="567"/>
      </w:pPr>
      <w:r w:rsidRPr="00230A68">
        <w:t>De acuerdo a estudios previos similares y viendo la dimensión del proyecto se presupone que la mejora del tiempo de atención y rapidez al implementar una Aplicación Móvil para el pedido del servicio de Taxi puede ser del orden del 50% ya que en casos anteriores se ha podido notar que se eliminan los intermediarios, y se relacionan directamente Conductor y Usuario del servicio, teniendo información adicional como la ubicación del taxi de manera exacta y un tiempo aproximado de arribo.</w:t>
      </w:r>
    </w:p>
    <w:p w:rsidR="00DF7BC3" w:rsidRPr="0026338F" w:rsidRDefault="00DF7BC3" w:rsidP="00DF7BC3">
      <w:pPr>
        <w:ind w:left="567"/>
      </w:pPr>
    </w:p>
    <w:p w:rsidR="00DF7BC3" w:rsidRDefault="00DF7BC3" w:rsidP="00DF7BC3">
      <w:pPr>
        <w:pStyle w:val="Ttulo2"/>
        <w:keepLines w:val="0"/>
      </w:pPr>
      <w:bookmarkStart w:id="46" w:name="_Toc379495920"/>
      <w:bookmarkStart w:id="47" w:name="_Toc387424869"/>
      <w:r>
        <w:t>Operacionalización de variables</w:t>
      </w:r>
      <w:bookmarkEnd w:id="46"/>
      <w:bookmarkEnd w:id="47"/>
    </w:p>
    <w:tbl>
      <w:tblPr>
        <w:tblStyle w:val="Cuadrculadetablaclara"/>
        <w:tblW w:w="8505" w:type="dxa"/>
        <w:jc w:val="center"/>
        <w:tblLayout w:type="fixed"/>
        <w:tblLook w:val="04A0" w:firstRow="1" w:lastRow="0" w:firstColumn="1" w:lastColumn="0" w:noHBand="0" w:noVBand="1"/>
      </w:tblPr>
      <w:tblGrid>
        <w:gridCol w:w="1589"/>
        <w:gridCol w:w="2804"/>
        <w:gridCol w:w="1985"/>
        <w:gridCol w:w="2127"/>
      </w:tblGrid>
      <w:tr w:rsidR="00BD10B0" w:rsidTr="00BD10B0">
        <w:trPr>
          <w:trHeight w:val="710"/>
          <w:jc w:val="center"/>
        </w:trPr>
        <w:tc>
          <w:tcPr>
            <w:tcW w:w="15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vAlign w:val="center"/>
            <w:hideMark/>
          </w:tcPr>
          <w:p w:rsidR="00BD10B0" w:rsidRDefault="00BD10B0">
            <w:pPr>
              <w:spacing w:after="0" w:line="276" w:lineRule="auto"/>
              <w:jc w:val="center"/>
              <w:rPr>
                <w:b/>
                <w:sz w:val="20"/>
                <w:szCs w:val="20"/>
              </w:rPr>
            </w:pPr>
            <w:r>
              <w:rPr>
                <w:sz w:val="20"/>
                <w:szCs w:val="20"/>
              </w:rPr>
              <w:br w:type="page"/>
            </w:r>
            <w:r>
              <w:rPr>
                <w:b/>
                <w:sz w:val="20"/>
                <w:szCs w:val="20"/>
              </w:rPr>
              <w:t>VARIABLE</w:t>
            </w:r>
          </w:p>
        </w:tc>
        <w:tc>
          <w:tcPr>
            <w:tcW w:w="28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vAlign w:val="center"/>
            <w:hideMark/>
          </w:tcPr>
          <w:p w:rsidR="00BD10B0" w:rsidRDefault="00BD10B0">
            <w:pPr>
              <w:spacing w:after="0" w:line="276" w:lineRule="auto"/>
              <w:jc w:val="center"/>
              <w:rPr>
                <w:b/>
                <w:sz w:val="20"/>
                <w:szCs w:val="20"/>
              </w:rPr>
            </w:pPr>
            <w:r>
              <w:rPr>
                <w:b/>
                <w:sz w:val="20"/>
                <w:szCs w:val="20"/>
              </w:rPr>
              <w:t>DEFINICIÓN CONCEPTUAL</w:t>
            </w:r>
          </w:p>
        </w:tc>
        <w:tc>
          <w:tcPr>
            <w:tcW w:w="19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vAlign w:val="center"/>
            <w:hideMark/>
          </w:tcPr>
          <w:p w:rsidR="00BD10B0" w:rsidRDefault="00BD10B0">
            <w:pPr>
              <w:spacing w:after="0" w:line="276" w:lineRule="auto"/>
              <w:jc w:val="center"/>
              <w:rPr>
                <w:b/>
                <w:sz w:val="20"/>
                <w:szCs w:val="20"/>
              </w:rPr>
            </w:pPr>
            <w:r>
              <w:rPr>
                <w:b/>
                <w:sz w:val="20"/>
                <w:szCs w:val="20"/>
              </w:rPr>
              <w:t>DIMENSIONES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vAlign w:val="center"/>
            <w:hideMark/>
          </w:tcPr>
          <w:p w:rsidR="00BD10B0" w:rsidRDefault="00BD10B0">
            <w:pPr>
              <w:spacing w:after="0" w:line="276" w:lineRule="auto"/>
              <w:jc w:val="center"/>
              <w:rPr>
                <w:b/>
                <w:sz w:val="20"/>
                <w:szCs w:val="20"/>
              </w:rPr>
            </w:pPr>
            <w:r>
              <w:rPr>
                <w:b/>
                <w:sz w:val="20"/>
                <w:szCs w:val="20"/>
              </w:rPr>
              <w:t>INDICADORES</w:t>
            </w:r>
          </w:p>
        </w:tc>
      </w:tr>
      <w:tr w:rsidR="00BD10B0" w:rsidTr="00BD10B0">
        <w:trPr>
          <w:trHeight w:val="889"/>
          <w:jc w:val="center"/>
        </w:trPr>
        <w:tc>
          <w:tcPr>
            <w:tcW w:w="1588" w:type="dxa"/>
            <w:vMerge w:val="restart"/>
            <w:tcBorders>
              <w:top w:val="single" w:sz="4" w:space="0" w:color="auto"/>
              <w:left w:val="single" w:sz="4" w:space="0" w:color="auto"/>
              <w:bottom w:val="single" w:sz="4" w:space="0" w:color="auto"/>
              <w:right w:val="single" w:sz="4" w:space="0" w:color="auto"/>
            </w:tcBorders>
            <w:vAlign w:val="center"/>
            <w:hideMark/>
          </w:tcPr>
          <w:p w:rsidR="00BD10B0" w:rsidRDefault="00BD10B0">
            <w:pPr>
              <w:spacing w:after="0" w:line="276" w:lineRule="auto"/>
              <w:jc w:val="center"/>
              <w:rPr>
                <w:sz w:val="20"/>
                <w:szCs w:val="20"/>
              </w:rPr>
            </w:pPr>
            <w:r>
              <w:rPr>
                <w:sz w:val="20"/>
                <w:szCs w:val="20"/>
              </w:rPr>
              <w:t>Aplicación móvil para el pedido del servicio de taxi.</w:t>
            </w:r>
          </w:p>
        </w:tc>
        <w:tc>
          <w:tcPr>
            <w:tcW w:w="2802" w:type="dxa"/>
            <w:vMerge w:val="restart"/>
            <w:tcBorders>
              <w:top w:val="single" w:sz="4" w:space="0" w:color="auto"/>
              <w:left w:val="single" w:sz="4" w:space="0" w:color="auto"/>
              <w:bottom w:val="single" w:sz="4" w:space="0" w:color="auto"/>
              <w:right w:val="single" w:sz="4" w:space="0" w:color="auto"/>
            </w:tcBorders>
            <w:vAlign w:val="center"/>
            <w:hideMark/>
          </w:tcPr>
          <w:p w:rsidR="00BD10B0" w:rsidRDefault="00BD10B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spacing w:line="276" w:lineRule="auto"/>
              <w:rPr>
                <w:rFonts w:cs="Arial"/>
                <w:sz w:val="20"/>
                <w:szCs w:val="20"/>
              </w:rPr>
            </w:pPr>
            <w:r>
              <w:rPr>
                <w:rFonts w:cs="Arial"/>
                <w:sz w:val="20"/>
                <w:szCs w:val="20"/>
              </w:rPr>
              <w:t>Una aplicación móvil o app (en inglés) es una aplicación informática diseñada para ser ejecutada en teléfonos inteligentes, tabletas y otros dispositivos móviles.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BD10B0" w:rsidRDefault="00BD10B0">
            <w:pPr>
              <w:spacing w:after="0" w:line="276" w:lineRule="auto"/>
              <w:jc w:val="center"/>
              <w:rPr>
                <w:sz w:val="20"/>
                <w:szCs w:val="20"/>
              </w:rPr>
            </w:pPr>
            <w:r>
              <w:rPr>
                <w:sz w:val="20"/>
                <w:szCs w:val="20"/>
              </w:rPr>
              <w:t>Facilidad de uso.</w:t>
            </w:r>
          </w:p>
        </w:tc>
        <w:tc>
          <w:tcPr>
            <w:tcW w:w="2126" w:type="dxa"/>
            <w:tcBorders>
              <w:top w:val="single" w:sz="4" w:space="0" w:color="auto"/>
              <w:left w:val="single" w:sz="4" w:space="0" w:color="auto"/>
              <w:bottom w:val="single" w:sz="4" w:space="0" w:color="auto"/>
              <w:right w:val="single" w:sz="4" w:space="0" w:color="auto"/>
            </w:tcBorders>
            <w:vAlign w:val="center"/>
            <w:hideMark/>
          </w:tcPr>
          <w:p w:rsidR="00BD10B0" w:rsidRDefault="00BD10B0">
            <w:pPr>
              <w:spacing w:after="0" w:line="276" w:lineRule="auto"/>
              <w:rPr>
                <w:sz w:val="20"/>
                <w:szCs w:val="20"/>
                <w:highlight w:val="cyan"/>
              </w:rPr>
            </w:pPr>
            <w:r>
              <w:rPr>
                <w:sz w:val="20"/>
                <w:szCs w:val="20"/>
              </w:rPr>
              <w:t>% de aprobación de Test  a usuarios.</w:t>
            </w:r>
          </w:p>
        </w:tc>
      </w:tr>
      <w:tr w:rsidR="00BD10B0" w:rsidTr="00BD10B0">
        <w:trPr>
          <w:trHeight w:val="507"/>
          <w:jc w:val="center"/>
        </w:trPr>
        <w:tc>
          <w:tcPr>
            <w:tcW w:w="1588" w:type="dxa"/>
            <w:vMerge/>
            <w:tcBorders>
              <w:top w:val="single" w:sz="4" w:space="0" w:color="auto"/>
              <w:left w:val="single" w:sz="4" w:space="0" w:color="auto"/>
              <w:bottom w:val="single" w:sz="4" w:space="0" w:color="auto"/>
              <w:right w:val="single" w:sz="4" w:space="0" w:color="auto"/>
            </w:tcBorders>
            <w:vAlign w:val="center"/>
            <w:hideMark/>
          </w:tcPr>
          <w:p w:rsidR="00BD10B0" w:rsidRDefault="00BD10B0">
            <w:pPr>
              <w:spacing w:after="0" w:line="240" w:lineRule="auto"/>
              <w:jc w:val="left"/>
              <w:rPr>
                <w:sz w:val="20"/>
                <w:szCs w:val="20"/>
              </w:rPr>
            </w:pPr>
          </w:p>
        </w:tc>
        <w:tc>
          <w:tcPr>
            <w:tcW w:w="2802" w:type="dxa"/>
            <w:vMerge/>
            <w:tcBorders>
              <w:top w:val="single" w:sz="4" w:space="0" w:color="auto"/>
              <w:left w:val="single" w:sz="4" w:space="0" w:color="auto"/>
              <w:bottom w:val="single" w:sz="4" w:space="0" w:color="auto"/>
              <w:right w:val="single" w:sz="4" w:space="0" w:color="auto"/>
            </w:tcBorders>
            <w:vAlign w:val="center"/>
            <w:hideMark/>
          </w:tcPr>
          <w:p w:rsidR="00BD10B0" w:rsidRDefault="00BD10B0">
            <w:pPr>
              <w:spacing w:after="0" w:line="240" w:lineRule="auto"/>
              <w:jc w:val="left"/>
              <w:rPr>
                <w:rFonts w:cs="Arial"/>
                <w:sz w:val="20"/>
                <w:szCs w:val="20"/>
              </w:rPr>
            </w:pPr>
          </w:p>
        </w:tc>
        <w:tc>
          <w:tcPr>
            <w:tcW w:w="1984" w:type="dxa"/>
            <w:tcBorders>
              <w:top w:val="single" w:sz="4" w:space="0" w:color="auto"/>
              <w:left w:val="single" w:sz="4" w:space="0" w:color="auto"/>
              <w:bottom w:val="single" w:sz="4" w:space="0" w:color="auto"/>
              <w:right w:val="single" w:sz="4" w:space="0" w:color="auto"/>
            </w:tcBorders>
            <w:vAlign w:val="center"/>
          </w:tcPr>
          <w:p w:rsidR="00BD10B0" w:rsidRDefault="00BD10B0">
            <w:pPr>
              <w:spacing w:after="0" w:line="276" w:lineRule="auto"/>
              <w:jc w:val="center"/>
              <w:rPr>
                <w:sz w:val="20"/>
                <w:szCs w:val="20"/>
              </w:rPr>
            </w:pPr>
            <w:r>
              <w:rPr>
                <w:sz w:val="20"/>
                <w:szCs w:val="20"/>
              </w:rPr>
              <w:t>Confiabilidad.</w:t>
            </w:r>
          </w:p>
          <w:p w:rsidR="00BD10B0" w:rsidRDefault="00BD10B0">
            <w:pPr>
              <w:spacing w:after="0" w:line="276" w:lineRule="auto"/>
              <w:jc w:val="center"/>
              <w:rPr>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D10B0" w:rsidRDefault="00BD10B0">
            <w:pPr>
              <w:spacing w:after="0" w:line="276" w:lineRule="auto"/>
              <w:rPr>
                <w:sz w:val="20"/>
                <w:szCs w:val="20"/>
              </w:rPr>
            </w:pPr>
            <w:r>
              <w:rPr>
                <w:sz w:val="20"/>
                <w:szCs w:val="20"/>
              </w:rPr>
              <w:t>% de Desempeño de la aplicación móvil</w:t>
            </w:r>
          </w:p>
        </w:tc>
      </w:tr>
      <w:tr w:rsidR="00BD10B0" w:rsidTr="00BD10B0">
        <w:trPr>
          <w:trHeight w:val="744"/>
          <w:jc w:val="center"/>
        </w:trPr>
        <w:tc>
          <w:tcPr>
            <w:tcW w:w="1588" w:type="dxa"/>
            <w:vMerge w:val="restart"/>
            <w:tcBorders>
              <w:top w:val="single" w:sz="4" w:space="0" w:color="auto"/>
              <w:left w:val="single" w:sz="4" w:space="0" w:color="auto"/>
              <w:bottom w:val="single" w:sz="4" w:space="0" w:color="auto"/>
              <w:right w:val="single" w:sz="4" w:space="0" w:color="auto"/>
            </w:tcBorders>
            <w:vAlign w:val="center"/>
          </w:tcPr>
          <w:p w:rsidR="00BD10B0" w:rsidRDefault="00BD10B0">
            <w:pPr>
              <w:spacing w:after="0" w:line="276" w:lineRule="auto"/>
              <w:jc w:val="center"/>
              <w:rPr>
                <w:sz w:val="20"/>
                <w:szCs w:val="20"/>
              </w:rPr>
            </w:pPr>
            <w:r>
              <w:rPr>
                <w:sz w:val="20"/>
                <w:szCs w:val="20"/>
              </w:rPr>
              <w:t>Tiempo de atención y Seguridad del Servicio</w:t>
            </w:r>
          </w:p>
          <w:p w:rsidR="00BD10B0" w:rsidRDefault="00BD10B0">
            <w:pPr>
              <w:spacing w:after="0" w:line="276" w:lineRule="auto"/>
              <w:jc w:val="center"/>
              <w:rPr>
                <w:sz w:val="20"/>
                <w:szCs w:val="20"/>
              </w:rPr>
            </w:pPr>
          </w:p>
        </w:tc>
        <w:tc>
          <w:tcPr>
            <w:tcW w:w="2802" w:type="dxa"/>
            <w:tcBorders>
              <w:top w:val="single" w:sz="4" w:space="0" w:color="auto"/>
              <w:left w:val="single" w:sz="4" w:space="0" w:color="auto"/>
              <w:bottom w:val="single" w:sz="4" w:space="0" w:color="auto"/>
              <w:right w:val="single" w:sz="4" w:space="0" w:color="auto"/>
            </w:tcBorders>
            <w:vAlign w:val="center"/>
            <w:hideMark/>
          </w:tcPr>
          <w:p w:rsidR="00BD10B0" w:rsidRDefault="00BD10B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spacing w:line="276" w:lineRule="auto"/>
              <w:rPr>
                <w:rFonts w:cs="Arial"/>
                <w:sz w:val="20"/>
                <w:szCs w:val="20"/>
              </w:rPr>
            </w:pPr>
            <w:r>
              <w:rPr>
                <w:rFonts w:cs="Arial"/>
                <w:sz w:val="20"/>
                <w:szCs w:val="20"/>
              </w:rPr>
              <w:t>Es el tiempo que demora que el taxista recoja al cliente desde el momento que se realiza la solicitud.</w:t>
            </w:r>
          </w:p>
        </w:tc>
        <w:tc>
          <w:tcPr>
            <w:tcW w:w="1984" w:type="dxa"/>
            <w:tcBorders>
              <w:top w:val="single" w:sz="4" w:space="0" w:color="auto"/>
              <w:left w:val="single" w:sz="4" w:space="0" w:color="auto"/>
              <w:bottom w:val="single" w:sz="4" w:space="0" w:color="auto"/>
              <w:right w:val="single" w:sz="4" w:space="0" w:color="auto"/>
            </w:tcBorders>
            <w:vAlign w:val="center"/>
            <w:hideMark/>
          </w:tcPr>
          <w:p w:rsidR="00BD10B0" w:rsidRDefault="00BD10B0">
            <w:pPr>
              <w:spacing w:after="0" w:line="276" w:lineRule="auto"/>
              <w:jc w:val="center"/>
              <w:rPr>
                <w:sz w:val="20"/>
                <w:szCs w:val="20"/>
              </w:rPr>
            </w:pPr>
            <w:r>
              <w:rPr>
                <w:sz w:val="20"/>
                <w:szCs w:val="20"/>
              </w:rPr>
              <w:t>Tiempo de Respuesta del Proceso</w:t>
            </w:r>
          </w:p>
        </w:tc>
        <w:tc>
          <w:tcPr>
            <w:tcW w:w="2126" w:type="dxa"/>
            <w:tcBorders>
              <w:top w:val="single" w:sz="4" w:space="0" w:color="auto"/>
              <w:left w:val="single" w:sz="4" w:space="0" w:color="auto"/>
              <w:bottom w:val="single" w:sz="4" w:space="0" w:color="auto"/>
              <w:right w:val="single" w:sz="4" w:space="0" w:color="auto"/>
            </w:tcBorders>
            <w:vAlign w:val="center"/>
            <w:hideMark/>
          </w:tcPr>
          <w:p w:rsidR="00BD10B0" w:rsidRDefault="00BD10B0">
            <w:pPr>
              <w:keepNext/>
              <w:spacing w:after="0" w:line="276" w:lineRule="auto"/>
              <w:rPr>
                <w:sz w:val="20"/>
                <w:szCs w:val="20"/>
              </w:rPr>
            </w:pPr>
            <w:r>
              <w:rPr>
                <w:sz w:val="20"/>
                <w:szCs w:val="20"/>
              </w:rPr>
              <w:t>Minutos que demora el atender una solicitud</w:t>
            </w:r>
          </w:p>
        </w:tc>
      </w:tr>
      <w:tr w:rsidR="00BD10B0" w:rsidTr="00BD10B0">
        <w:trPr>
          <w:jc w:val="center"/>
        </w:trPr>
        <w:tc>
          <w:tcPr>
            <w:tcW w:w="1588" w:type="dxa"/>
            <w:vMerge/>
            <w:tcBorders>
              <w:top w:val="single" w:sz="4" w:space="0" w:color="auto"/>
              <w:left w:val="single" w:sz="4" w:space="0" w:color="auto"/>
              <w:bottom w:val="single" w:sz="4" w:space="0" w:color="auto"/>
              <w:right w:val="single" w:sz="4" w:space="0" w:color="auto"/>
            </w:tcBorders>
            <w:vAlign w:val="center"/>
            <w:hideMark/>
          </w:tcPr>
          <w:p w:rsidR="00BD10B0" w:rsidRDefault="00BD10B0">
            <w:pPr>
              <w:spacing w:after="0" w:line="240" w:lineRule="auto"/>
              <w:jc w:val="left"/>
              <w:rPr>
                <w:sz w:val="20"/>
                <w:szCs w:val="20"/>
              </w:rPr>
            </w:pPr>
          </w:p>
        </w:tc>
        <w:tc>
          <w:tcPr>
            <w:tcW w:w="2802" w:type="dxa"/>
            <w:tcBorders>
              <w:top w:val="single" w:sz="4" w:space="0" w:color="auto"/>
              <w:left w:val="single" w:sz="4" w:space="0" w:color="auto"/>
              <w:bottom w:val="single" w:sz="4" w:space="0" w:color="auto"/>
              <w:right w:val="single" w:sz="4" w:space="0" w:color="auto"/>
            </w:tcBorders>
            <w:vAlign w:val="center"/>
            <w:hideMark/>
          </w:tcPr>
          <w:p w:rsidR="00BD10B0" w:rsidRDefault="00BD10B0">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spacing w:line="276" w:lineRule="auto"/>
              <w:rPr>
                <w:rFonts w:cs="Arial"/>
                <w:sz w:val="20"/>
                <w:szCs w:val="20"/>
              </w:rPr>
            </w:pPr>
            <w:r>
              <w:rPr>
                <w:rFonts w:cs="Arial"/>
                <w:sz w:val="20"/>
                <w:szCs w:val="20"/>
              </w:rPr>
              <w:t xml:space="preserve">La seguridad se define como "el estado de bienestar que </w:t>
            </w:r>
            <w:r>
              <w:rPr>
                <w:rFonts w:cs="Arial"/>
                <w:sz w:val="20"/>
                <w:szCs w:val="20"/>
              </w:rPr>
              <w:lastRenderedPageBreak/>
              <w:t>percibe y disfruta el ser humano".</w:t>
            </w:r>
          </w:p>
        </w:tc>
        <w:tc>
          <w:tcPr>
            <w:tcW w:w="1984" w:type="dxa"/>
            <w:tcBorders>
              <w:top w:val="single" w:sz="4" w:space="0" w:color="auto"/>
              <w:left w:val="single" w:sz="4" w:space="0" w:color="auto"/>
              <w:bottom w:val="single" w:sz="4" w:space="0" w:color="auto"/>
              <w:right w:val="single" w:sz="4" w:space="0" w:color="auto"/>
            </w:tcBorders>
            <w:vAlign w:val="center"/>
            <w:hideMark/>
          </w:tcPr>
          <w:p w:rsidR="00BD10B0" w:rsidRDefault="00BD10B0">
            <w:pPr>
              <w:spacing w:after="0" w:line="276" w:lineRule="auto"/>
              <w:jc w:val="center"/>
              <w:rPr>
                <w:sz w:val="20"/>
                <w:szCs w:val="20"/>
              </w:rPr>
            </w:pPr>
            <w:r>
              <w:rPr>
                <w:sz w:val="20"/>
                <w:szCs w:val="20"/>
              </w:rPr>
              <w:lastRenderedPageBreak/>
              <w:t>Seguridad del Proceso</w:t>
            </w:r>
          </w:p>
        </w:tc>
        <w:tc>
          <w:tcPr>
            <w:tcW w:w="2126" w:type="dxa"/>
            <w:tcBorders>
              <w:top w:val="single" w:sz="4" w:space="0" w:color="auto"/>
              <w:left w:val="single" w:sz="4" w:space="0" w:color="auto"/>
              <w:bottom w:val="single" w:sz="4" w:space="0" w:color="auto"/>
              <w:right w:val="single" w:sz="4" w:space="0" w:color="auto"/>
            </w:tcBorders>
            <w:vAlign w:val="center"/>
            <w:hideMark/>
          </w:tcPr>
          <w:p w:rsidR="00BD10B0" w:rsidRDefault="00BD10B0">
            <w:pPr>
              <w:keepNext/>
              <w:spacing w:after="0" w:line="276" w:lineRule="auto"/>
              <w:rPr>
                <w:sz w:val="20"/>
                <w:szCs w:val="20"/>
              </w:rPr>
            </w:pPr>
            <w:r>
              <w:rPr>
                <w:sz w:val="20"/>
                <w:szCs w:val="20"/>
              </w:rPr>
              <w:t xml:space="preserve">Número de reportes de inseguridad </w:t>
            </w:r>
            <w:r>
              <w:rPr>
                <w:sz w:val="20"/>
                <w:szCs w:val="20"/>
              </w:rPr>
              <w:lastRenderedPageBreak/>
              <w:t>durante el uso de la aplicación.</w:t>
            </w:r>
          </w:p>
        </w:tc>
      </w:tr>
    </w:tbl>
    <w:p w:rsidR="00375D11" w:rsidRDefault="00375D11"/>
    <w:p w:rsidR="00DF7BC3" w:rsidRDefault="00DF7BC3">
      <w:pPr>
        <w:sectPr w:rsidR="00DF7BC3" w:rsidSect="00AE3066">
          <w:pgSz w:w="11907" w:h="16840" w:code="9"/>
          <w:pgMar w:top="1418" w:right="1418" w:bottom="1134" w:left="1701" w:header="709" w:footer="709" w:gutter="0"/>
          <w:cols w:space="708"/>
          <w:docGrid w:linePitch="360"/>
        </w:sectPr>
      </w:pPr>
    </w:p>
    <w:p w:rsidR="00375D11" w:rsidRDefault="00DF7BC3" w:rsidP="00DF7BC3">
      <w:pPr>
        <w:pStyle w:val="Ttulo1"/>
      </w:pPr>
      <w:bookmarkStart w:id="48" w:name="_Toc387424870"/>
      <w:r>
        <w:lastRenderedPageBreak/>
        <w:t>PROPUESTA DE APLICACIÓN PROFESIONAL</w:t>
      </w:r>
      <w:bookmarkEnd w:id="48"/>
    </w:p>
    <w:p w:rsidR="00BD10B0" w:rsidRPr="00394C2A" w:rsidRDefault="00BD10B0" w:rsidP="000442D1">
      <w:pPr>
        <w:rPr>
          <w:b/>
          <w:color w:val="FF0000"/>
        </w:rPr>
      </w:pPr>
    </w:p>
    <w:p w:rsidR="008025A1" w:rsidRPr="008025A1" w:rsidRDefault="008025A1" w:rsidP="008025A1">
      <w:pPr>
        <w:pStyle w:val="Prrafodelista"/>
        <w:widowControl w:val="0"/>
        <w:numPr>
          <w:ilvl w:val="0"/>
          <w:numId w:val="16"/>
        </w:numPr>
        <w:tabs>
          <w:tab w:val="left" w:pos="426"/>
        </w:tabs>
        <w:contextualSpacing w:val="0"/>
        <w:outlineLvl w:val="3"/>
        <w:rPr>
          <w:rFonts w:ascii="Arial" w:eastAsiaTheme="majorEastAsia" w:hAnsi="Arial" w:cstheme="majorBidi"/>
          <w:b/>
          <w:bCs/>
          <w:iCs/>
          <w:vanish/>
          <w:sz w:val="22"/>
          <w:szCs w:val="22"/>
          <w:lang w:eastAsia="en-US"/>
        </w:rPr>
      </w:pPr>
      <w:bookmarkStart w:id="49" w:name="_TOC_250080"/>
    </w:p>
    <w:p w:rsidR="008025A1" w:rsidRPr="008025A1" w:rsidRDefault="008025A1" w:rsidP="008025A1">
      <w:pPr>
        <w:pStyle w:val="Prrafodelista"/>
        <w:widowControl w:val="0"/>
        <w:numPr>
          <w:ilvl w:val="0"/>
          <w:numId w:val="16"/>
        </w:numPr>
        <w:tabs>
          <w:tab w:val="left" w:pos="426"/>
        </w:tabs>
        <w:contextualSpacing w:val="0"/>
        <w:outlineLvl w:val="3"/>
        <w:rPr>
          <w:rFonts w:ascii="Arial" w:eastAsiaTheme="majorEastAsia" w:hAnsi="Arial" w:cstheme="majorBidi"/>
          <w:b/>
          <w:bCs/>
          <w:iCs/>
          <w:vanish/>
          <w:sz w:val="22"/>
          <w:szCs w:val="22"/>
          <w:lang w:eastAsia="en-US"/>
        </w:rPr>
      </w:pPr>
    </w:p>
    <w:p w:rsidR="008025A1" w:rsidRPr="008025A1" w:rsidRDefault="008025A1" w:rsidP="008025A1">
      <w:pPr>
        <w:pStyle w:val="Prrafodelista"/>
        <w:widowControl w:val="0"/>
        <w:numPr>
          <w:ilvl w:val="0"/>
          <w:numId w:val="16"/>
        </w:numPr>
        <w:tabs>
          <w:tab w:val="left" w:pos="426"/>
        </w:tabs>
        <w:contextualSpacing w:val="0"/>
        <w:outlineLvl w:val="3"/>
        <w:rPr>
          <w:rFonts w:ascii="Arial" w:eastAsiaTheme="majorEastAsia" w:hAnsi="Arial" w:cstheme="majorBidi"/>
          <w:b/>
          <w:bCs/>
          <w:iCs/>
          <w:vanish/>
          <w:sz w:val="22"/>
          <w:szCs w:val="22"/>
          <w:lang w:eastAsia="en-US"/>
        </w:rPr>
      </w:pPr>
    </w:p>
    <w:p w:rsidR="008025A1" w:rsidRPr="008025A1" w:rsidRDefault="008025A1" w:rsidP="008025A1">
      <w:pPr>
        <w:pStyle w:val="Prrafodelista"/>
        <w:widowControl w:val="0"/>
        <w:numPr>
          <w:ilvl w:val="0"/>
          <w:numId w:val="16"/>
        </w:numPr>
        <w:tabs>
          <w:tab w:val="left" w:pos="426"/>
        </w:tabs>
        <w:contextualSpacing w:val="0"/>
        <w:outlineLvl w:val="3"/>
        <w:rPr>
          <w:rFonts w:ascii="Arial" w:eastAsiaTheme="majorEastAsia" w:hAnsi="Arial" w:cstheme="majorBidi"/>
          <w:b/>
          <w:bCs/>
          <w:iCs/>
          <w:vanish/>
          <w:sz w:val="22"/>
          <w:szCs w:val="22"/>
          <w:lang w:eastAsia="en-US"/>
        </w:rPr>
      </w:pPr>
    </w:p>
    <w:p w:rsidR="007D1951" w:rsidRPr="00230A68" w:rsidRDefault="007D1951" w:rsidP="008025A1">
      <w:pPr>
        <w:pStyle w:val="Ttulo4"/>
        <w:keepNext w:val="0"/>
        <w:keepLines w:val="0"/>
        <w:widowControl w:val="0"/>
        <w:numPr>
          <w:ilvl w:val="1"/>
          <w:numId w:val="16"/>
        </w:numPr>
        <w:tabs>
          <w:tab w:val="left" w:pos="426"/>
        </w:tabs>
        <w:spacing w:after="0"/>
        <w:ind w:left="426"/>
        <w:rPr>
          <w:b w:val="0"/>
          <w:bCs w:val="0"/>
        </w:rPr>
      </w:pPr>
      <w:r w:rsidRPr="00230A68">
        <w:t>Proceso</w:t>
      </w:r>
      <w:r w:rsidRPr="00230A68">
        <w:rPr>
          <w:spacing w:val="-3"/>
        </w:rPr>
        <w:t xml:space="preserve"> </w:t>
      </w:r>
      <w:r w:rsidRPr="00230A68">
        <w:t xml:space="preserve">de </w:t>
      </w:r>
      <w:r w:rsidRPr="00230A68">
        <w:rPr>
          <w:spacing w:val="-1"/>
        </w:rPr>
        <w:t>desarrollo</w:t>
      </w:r>
      <w:r w:rsidRPr="00230A68">
        <w:t xml:space="preserve"> de</w:t>
      </w:r>
      <w:r w:rsidRPr="00230A68">
        <w:rPr>
          <w:spacing w:val="4"/>
        </w:rPr>
        <w:t xml:space="preserve"> </w:t>
      </w:r>
      <w:r w:rsidRPr="00230A68">
        <w:rPr>
          <w:spacing w:val="-1"/>
        </w:rPr>
        <w:t>Software</w:t>
      </w:r>
      <w:bookmarkEnd w:id="49"/>
    </w:p>
    <w:p w:rsidR="00BD10B0" w:rsidRDefault="00BD10B0" w:rsidP="00BD10B0">
      <w:pPr>
        <w:ind w:left="426"/>
      </w:pPr>
      <w:r w:rsidRPr="00BD10B0">
        <w:t>El presente trabajo de investigación, requiere el desarrollo de una aplicación móvil, por lo cual se evaluaron distintas metodologías de desarrollo de software existentes en el mercado, escogiendo ICONIX</w:t>
      </w:r>
      <w:r>
        <w:t>.</w:t>
      </w:r>
    </w:p>
    <w:p w:rsidR="00BD10B0" w:rsidRDefault="00BD10B0" w:rsidP="00BD10B0">
      <w:pPr>
        <w:ind w:left="567"/>
      </w:pPr>
    </w:p>
    <w:tbl>
      <w:tblPr>
        <w:tblW w:w="0" w:type="auto"/>
        <w:jc w:val="center"/>
        <w:tblCellMar>
          <w:left w:w="70" w:type="dxa"/>
          <w:right w:w="70" w:type="dxa"/>
        </w:tblCellMar>
        <w:tblLook w:val="04A0" w:firstRow="1" w:lastRow="0" w:firstColumn="1" w:lastColumn="0" w:noHBand="0" w:noVBand="1"/>
      </w:tblPr>
      <w:tblGrid>
        <w:gridCol w:w="3981"/>
        <w:gridCol w:w="617"/>
        <w:gridCol w:w="947"/>
        <w:gridCol w:w="434"/>
        <w:gridCol w:w="898"/>
      </w:tblGrid>
      <w:tr w:rsidR="00BD10B0" w:rsidTr="00034C56">
        <w:trPr>
          <w:trHeight w:val="408"/>
          <w:jc w:val="cent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vAlign w:val="center"/>
            <w:hideMark/>
          </w:tcPr>
          <w:p w:rsidR="00BD10B0" w:rsidRDefault="00BD10B0" w:rsidP="00034C56">
            <w:pPr>
              <w:spacing w:after="0" w:line="276" w:lineRule="auto"/>
              <w:jc w:val="center"/>
              <w:rPr>
                <w:rFonts w:eastAsia="Times New Roman" w:cs="Arial"/>
                <w:color w:val="FFFFFF"/>
                <w:lang w:eastAsia="es-PE"/>
              </w:rPr>
            </w:pPr>
            <w:r>
              <w:rPr>
                <w:rFonts w:eastAsia="Times New Roman" w:cs="Arial"/>
                <w:color w:val="FFFFFF"/>
                <w:lang w:val="es-ES" w:eastAsia="es-PE"/>
              </w:rPr>
              <w:t>Criterio</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vAlign w:val="center"/>
            <w:hideMark/>
          </w:tcPr>
          <w:p w:rsidR="00BD10B0" w:rsidRDefault="00BD10B0" w:rsidP="00034C56">
            <w:pPr>
              <w:spacing w:after="0" w:line="276" w:lineRule="auto"/>
              <w:jc w:val="center"/>
              <w:rPr>
                <w:rFonts w:eastAsia="Times New Roman" w:cs="Arial"/>
                <w:color w:val="FFFFFF"/>
                <w:lang w:eastAsia="es-PE"/>
              </w:rPr>
            </w:pPr>
            <w:r>
              <w:rPr>
                <w:rFonts w:eastAsia="Times New Roman" w:cs="Arial"/>
                <w:color w:val="FFFFFF"/>
                <w:lang w:val="es-ES" w:eastAsia="es-PE"/>
              </w:rPr>
              <w:t>Metodología</w:t>
            </w:r>
          </w:p>
        </w:tc>
      </w:tr>
      <w:tr w:rsidR="00BD10B0" w:rsidTr="00034C56">
        <w:trPr>
          <w:trHeight w:val="343"/>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D10B0" w:rsidRDefault="00BD10B0" w:rsidP="00034C56">
            <w:pPr>
              <w:spacing w:after="0" w:line="276" w:lineRule="auto"/>
              <w:jc w:val="left"/>
              <w:rPr>
                <w:rFonts w:eastAsia="Times New Roman" w:cs="Arial"/>
                <w:color w:val="FFFFFF"/>
                <w:lang w:eastAsia="es-PE"/>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vAlign w:val="center"/>
            <w:hideMark/>
          </w:tcPr>
          <w:p w:rsidR="00BD10B0" w:rsidRDefault="00BD10B0" w:rsidP="00034C56">
            <w:pPr>
              <w:spacing w:after="0" w:line="276" w:lineRule="auto"/>
              <w:jc w:val="center"/>
              <w:rPr>
                <w:rFonts w:eastAsia="Times New Roman" w:cs="Arial"/>
                <w:color w:val="FFFFFF"/>
                <w:lang w:eastAsia="es-PE"/>
              </w:rPr>
            </w:pPr>
            <w:r>
              <w:rPr>
                <w:rFonts w:eastAsia="Times New Roman" w:cs="Arial"/>
                <w:color w:val="FFFFFF"/>
                <w:lang w:val="es-ES" w:eastAsia="es-PE"/>
              </w:rPr>
              <w:t>RUC</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vAlign w:val="center"/>
            <w:hideMark/>
          </w:tcPr>
          <w:p w:rsidR="00BD10B0" w:rsidRDefault="00BD10B0" w:rsidP="00034C56">
            <w:pPr>
              <w:spacing w:after="0" w:line="276" w:lineRule="auto"/>
              <w:jc w:val="center"/>
              <w:rPr>
                <w:rFonts w:eastAsia="Times New Roman" w:cs="Arial"/>
                <w:color w:val="FFFFFF"/>
                <w:lang w:eastAsia="es-PE"/>
              </w:rPr>
            </w:pPr>
            <w:r>
              <w:rPr>
                <w:rFonts w:eastAsia="Times New Roman" w:cs="Arial"/>
                <w:color w:val="FFFFFF"/>
                <w:lang w:val="es-ES" w:eastAsia="es-PE"/>
              </w:rPr>
              <w:t>SCRUM</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vAlign w:val="center"/>
            <w:hideMark/>
          </w:tcPr>
          <w:p w:rsidR="00BD10B0" w:rsidRDefault="00BD10B0" w:rsidP="00034C56">
            <w:pPr>
              <w:spacing w:after="0" w:line="276" w:lineRule="auto"/>
              <w:jc w:val="center"/>
              <w:rPr>
                <w:rFonts w:eastAsia="Times New Roman" w:cs="Arial"/>
                <w:color w:val="FFFFFF"/>
                <w:lang w:eastAsia="es-PE"/>
              </w:rPr>
            </w:pPr>
            <w:r>
              <w:rPr>
                <w:rFonts w:eastAsia="Times New Roman" w:cs="Arial"/>
                <w:color w:val="FFFFFF"/>
                <w:lang w:val="es-ES" w:eastAsia="es-PE"/>
              </w:rPr>
              <w:t>XP</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vAlign w:val="center"/>
            <w:hideMark/>
          </w:tcPr>
          <w:p w:rsidR="00BD10B0" w:rsidRDefault="00BD10B0" w:rsidP="00034C56">
            <w:pPr>
              <w:spacing w:after="0" w:line="276" w:lineRule="auto"/>
              <w:jc w:val="center"/>
              <w:rPr>
                <w:rFonts w:eastAsia="Times New Roman" w:cs="Arial"/>
                <w:color w:val="FFFFFF"/>
                <w:lang w:eastAsia="es-PE"/>
              </w:rPr>
            </w:pPr>
            <w:r>
              <w:rPr>
                <w:rFonts w:eastAsia="Times New Roman" w:cs="Arial"/>
                <w:color w:val="FFFFFF"/>
                <w:lang w:val="es-ES" w:eastAsia="es-PE"/>
              </w:rPr>
              <w:t>ICONIX</w:t>
            </w:r>
          </w:p>
        </w:tc>
      </w:tr>
      <w:tr w:rsidR="00BD10B0" w:rsidTr="00034C56">
        <w:trPr>
          <w:trHeight w:val="347"/>
          <w:jc w:val="center"/>
        </w:trPr>
        <w:tc>
          <w:tcPr>
            <w:tcW w:w="0" w:type="auto"/>
            <w:tcBorders>
              <w:top w:val="single" w:sz="4" w:space="0" w:color="FFFFFF" w:themeColor="background1"/>
              <w:left w:val="single" w:sz="8" w:space="0" w:color="000000"/>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Iterativo e incremental</w:t>
            </w:r>
          </w:p>
        </w:tc>
        <w:tc>
          <w:tcPr>
            <w:tcW w:w="0" w:type="auto"/>
            <w:tcBorders>
              <w:top w:val="single" w:sz="4" w:space="0" w:color="FFFFFF" w:themeColor="background1"/>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Si</w:t>
            </w:r>
          </w:p>
        </w:tc>
        <w:tc>
          <w:tcPr>
            <w:tcW w:w="0" w:type="auto"/>
            <w:tcBorders>
              <w:top w:val="single" w:sz="4" w:space="0" w:color="FFFFFF" w:themeColor="background1"/>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Si</w:t>
            </w:r>
          </w:p>
        </w:tc>
        <w:tc>
          <w:tcPr>
            <w:tcW w:w="0" w:type="auto"/>
            <w:tcBorders>
              <w:top w:val="single" w:sz="4" w:space="0" w:color="FFFFFF" w:themeColor="background1"/>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Si</w:t>
            </w:r>
          </w:p>
        </w:tc>
        <w:tc>
          <w:tcPr>
            <w:tcW w:w="0" w:type="auto"/>
            <w:tcBorders>
              <w:top w:val="single" w:sz="4" w:space="0" w:color="FFFFFF" w:themeColor="background1"/>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Si</w:t>
            </w:r>
          </w:p>
        </w:tc>
      </w:tr>
      <w:tr w:rsidR="00BD10B0" w:rsidTr="00034C56">
        <w:trPr>
          <w:trHeight w:val="270"/>
          <w:jc w:val="center"/>
        </w:trPr>
        <w:tc>
          <w:tcPr>
            <w:tcW w:w="0" w:type="auto"/>
            <w:tcBorders>
              <w:top w:val="nil"/>
              <w:left w:val="single" w:sz="8" w:space="0" w:color="000000"/>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Recomendado en proyectos pequeños.</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No</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Si</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Si</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Si</w:t>
            </w:r>
          </w:p>
        </w:tc>
      </w:tr>
      <w:tr w:rsidR="00BD10B0" w:rsidTr="00034C56">
        <w:trPr>
          <w:trHeight w:val="261"/>
          <w:jc w:val="center"/>
        </w:trPr>
        <w:tc>
          <w:tcPr>
            <w:tcW w:w="0" w:type="auto"/>
            <w:tcBorders>
              <w:top w:val="nil"/>
              <w:left w:val="single" w:sz="8" w:space="0" w:color="000000"/>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Nivel de complejidad bajo</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No</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No</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Si</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Si</w:t>
            </w:r>
          </w:p>
        </w:tc>
      </w:tr>
      <w:tr w:rsidR="00BD10B0" w:rsidTr="00034C56">
        <w:trPr>
          <w:trHeight w:val="264"/>
          <w:jc w:val="center"/>
        </w:trPr>
        <w:tc>
          <w:tcPr>
            <w:tcW w:w="0" w:type="auto"/>
            <w:tcBorders>
              <w:top w:val="nil"/>
              <w:left w:val="single" w:sz="8" w:space="0" w:color="000000"/>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Metodología ágil</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No</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Si</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Si</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Si</w:t>
            </w:r>
          </w:p>
        </w:tc>
      </w:tr>
      <w:tr w:rsidR="00BD10B0" w:rsidTr="00034C56">
        <w:trPr>
          <w:trHeight w:val="255"/>
          <w:jc w:val="center"/>
        </w:trPr>
        <w:tc>
          <w:tcPr>
            <w:tcW w:w="0" w:type="auto"/>
            <w:tcBorders>
              <w:top w:val="nil"/>
              <w:left w:val="single" w:sz="8" w:space="0" w:color="000000"/>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Documentación detallada</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Si</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No</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No</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Si</w:t>
            </w:r>
          </w:p>
        </w:tc>
      </w:tr>
      <w:tr w:rsidR="00BD10B0" w:rsidTr="00034C56">
        <w:trPr>
          <w:trHeight w:val="259"/>
          <w:jc w:val="center"/>
        </w:trPr>
        <w:tc>
          <w:tcPr>
            <w:tcW w:w="0" w:type="auto"/>
            <w:tcBorders>
              <w:top w:val="nil"/>
              <w:left w:val="single" w:sz="8" w:space="0" w:color="000000"/>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Uso continuo de UML</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Si</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No</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No</w:t>
            </w:r>
          </w:p>
        </w:tc>
        <w:tc>
          <w:tcPr>
            <w:tcW w:w="0" w:type="auto"/>
            <w:tcBorders>
              <w:top w:val="nil"/>
              <w:left w:val="nil"/>
              <w:bottom w:val="single" w:sz="8" w:space="0" w:color="000000"/>
              <w:right w:val="single" w:sz="8" w:space="0" w:color="000000"/>
            </w:tcBorders>
            <w:vAlign w:val="center"/>
            <w:hideMark/>
          </w:tcPr>
          <w:p w:rsidR="00BD10B0" w:rsidRDefault="00BD10B0" w:rsidP="00034C56">
            <w:pPr>
              <w:spacing w:after="0" w:line="276" w:lineRule="auto"/>
              <w:jc w:val="center"/>
              <w:rPr>
                <w:rFonts w:eastAsia="Times New Roman" w:cs="Arial"/>
                <w:color w:val="000000"/>
                <w:lang w:eastAsia="es-PE"/>
              </w:rPr>
            </w:pPr>
            <w:r>
              <w:rPr>
                <w:rFonts w:eastAsia="Times New Roman" w:cs="Arial"/>
                <w:color w:val="000000"/>
                <w:lang w:val="es-ES" w:eastAsia="es-PE"/>
              </w:rPr>
              <w:t>Si</w:t>
            </w:r>
          </w:p>
        </w:tc>
      </w:tr>
    </w:tbl>
    <w:p w:rsidR="00BD10B0" w:rsidRDefault="00BD10B0" w:rsidP="00BD10B0">
      <w:pPr>
        <w:spacing w:after="0"/>
        <w:ind w:left="567"/>
      </w:pPr>
    </w:p>
    <w:p w:rsidR="00BD10B0" w:rsidRDefault="00BD10B0" w:rsidP="00BD10B0">
      <w:pPr>
        <w:ind w:left="426"/>
      </w:pPr>
      <w:r>
        <w:t>ICONIX</w:t>
      </w:r>
    </w:p>
    <w:p w:rsidR="00BD10B0" w:rsidRDefault="00BD10B0" w:rsidP="00BD10B0">
      <w:pPr>
        <w:ind w:left="426"/>
      </w:pPr>
      <w:r>
        <w:t>Es una metodología pesada-ligera de desarrollo de software que se halla entre un RUP (Rational Unified Process) y un XP (</w:t>
      </w:r>
      <w:proofErr w:type="spellStart"/>
      <w:r>
        <w:t>eXtreme</w:t>
      </w:r>
      <w:proofErr w:type="spellEnd"/>
      <w:r>
        <w:t xml:space="preserve"> </w:t>
      </w:r>
      <w:proofErr w:type="spellStart"/>
      <w:r>
        <w:t>Programming</w:t>
      </w:r>
      <w:proofErr w:type="spellEnd"/>
      <w:r>
        <w:t>).</w:t>
      </w:r>
    </w:p>
    <w:p w:rsidR="00BD10B0" w:rsidRDefault="00BD10B0" w:rsidP="00BD10B0">
      <w:pPr>
        <w:ind w:left="426"/>
      </w:pPr>
      <w:r>
        <w:t>ICONIX cuenta con tres características fundamentales:</w:t>
      </w:r>
    </w:p>
    <w:p w:rsidR="00BD10B0" w:rsidRDefault="00BD10B0" w:rsidP="00BD10B0">
      <w:pPr>
        <w:pStyle w:val="Prrafodelista"/>
        <w:numPr>
          <w:ilvl w:val="0"/>
          <w:numId w:val="37"/>
        </w:numPr>
        <w:contextualSpacing w:val="0"/>
        <w:jc w:val="left"/>
        <w:rPr>
          <w:rFonts w:ascii="Arial" w:hAnsi="Arial" w:cs="Arial"/>
          <w:sz w:val="22"/>
          <w:szCs w:val="22"/>
        </w:rPr>
      </w:pPr>
      <w:r>
        <w:rPr>
          <w:rFonts w:ascii="Arial" w:hAnsi="Arial" w:cs="Arial"/>
          <w:sz w:val="22"/>
          <w:szCs w:val="22"/>
        </w:rPr>
        <w:t>Iterativo e Incremental: El desarrollo se organiza en series de mini-proyectos cortos, llamados iteraciones.</w:t>
      </w:r>
    </w:p>
    <w:p w:rsidR="00BD10B0" w:rsidRDefault="00BD10B0" w:rsidP="00BD10B0">
      <w:pPr>
        <w:pStyle w:val="Prrafodelista"/>
        <w:numPr>
          <w:ilvl w:val="0"/>
          <w:numId w:val="37"/>
        </w:numPr>
        <w:contextualSpacing w:val="0"/>
        <w:jc w:val="left"/>
        <w:rPr>
          <w:rFonts w:ascii="Arial" w:hAnsi="Arial" w:cs="Arial"/>
          <w:sz w:val="22"/>
          <w:szCs w:val="22"/>
        </w:rPr>
      </w:pPr>
      <w:r>
        <w:rPr>
          <w:rFonts w:ascii="Arial" w:hAnsi="Arial" w:cs="Arial"/>
          <w:sz w:val="22"/>
          <w:szCs w:val="22"/>
        </w:rPr>
        <w:t>Trazabilidad: Cada paso que se realiza está definido por un requisito (capacidad de seguir una relación entre los diferentes artefactos de software producidos).</w:t>
      </w:r>
    </w:p>
    <w:p w:rsidR="00BD10B0" w:rsidRDefault="00BD10B0" w:rsidP="00BD10B0">
      <w:pPr>
        <w:pStyle w:val="Prrafodelista"/>
        <w:numPr>
          <w:ilvl w:val="0"/>
          <w:numId w:val="37"/>
        </w:numPr>
        <w:contextualSpacing w:val="0"/>
        <w:jc w:val="left"/>
        <w:rPr>
          <w:rFonts w:ascii="Arial" w:hAnsi="Arial" w:cs="Arial"/>
          <w:sz w:val="22"/>
          <w:szCs w:val="22"/>
        </w:rPr>
      </w:pPr>
      <w:r>
        <w:rPr>
          <w:rFonts w:ascii="Arial" w:hAnsi="Arial" w:cs="Arial"/>
          <w:sz w:val="22"/>
          <w:szCs w:val="22"/>
        </w:rPr>
        <w:t>Dinámica del UML: Ofrece un uso dinámico del UML porque utiliza algunos diagramas UML, sin exigir la utilización de todos, como en el caso de RUP (Rational Unified Process).</w:t>
      </w:r>
    </w:p>
    <w:p w:rsidR="00BD10B0" w:rsidRDefault="00BD10B0" w:rsidP="00BD10B0">
      <w:pPr>
        <w:ind w:left="426"/>
      </w:pPr>
      <w:r>
        <w:t>El objetivo es que a partir de los casos de uso se obtenga el sistema final.</w:t>
      </w:r>
    </w:p>
    <w:p w:rsidR="00BD10B0" w:rsidRDefault="00BD10B0" w:rsidP="00BD10B0">
      <w:pPr>
        <w:pStyle w:val="Prrafodelista"/>
        <w:numPr>
          <w:ilvl w:val="0"/>
          <w:numId w:val="37"/>
        </w:numPr>
        <w:contextualSpacing w:val="0"/>
        <w:jc w:val="left"/>
      </w:pPr>
      <w:r>
        <w:rPr>
          <w:rFonts w:ascii="Arial" w:eastAsiaTheme="minorHAnsi" w:hAnsi="Arial" w:cstheme="minorBidi"/>
          <w:sz w:val="22"/>
          <w:szCs w:val="22"/>
          <w:lang w:eastAsia="en-US"/>
        </w:rPr>
        <w:t>Ventajas</w:t>
      </w:r>
    </w:p>
    <w:p w:rsidR="00BD10B0" w:rsidRDefault="00BD10B0" w:rsidP="00BD10B0">
      <w:pPr>
        <w:pStyle w:val="Prrafodelista"/>
        <w:numPr>
          <w:ilvl w:val="0"/>
          <w:numId w:val="38"/>
        </w:numPr>
        <w:ind w:left="1134" w:hanging="283"/>
        <w:contextualSpacing w:val="0"/>
        <w:jc w:val="left"/>
      </w:pPr>
      <w:r>
        <w:rPr>
          <w:rFonts w:ascii="Arial" w:eastAsiaTheme="minorHAnsi" w:hAnsi="Arial" w:cstheme="minorBidi"/>
          <w:sz w:val="22"/>
          <w:szCs w:val="22"/>
          <w:lang w:eastAsia="en-US"/>
        </w:rPr>
        <w:t>Proceso ágil para el desarrollo de software.</w:t>
      </w:r>
    </w:p>
    <w:p w:rsidR="00BD10B0" w:rsidRDefault="00BD10B0" w:rsidP="00BD10B0">
      <w:pPr>
        <w:pStyle w:val="Prrafodelista"/>
        <w:numPr>
          <w:ilvl w:val="0"/>
          <w:numId w:val="38"/>
        </w:numPr>
        <w:ind w:left="1134" w:hanging="283"/>
        <w:contextualSpacing w:val="0"/>
        <w:jc w:val="left"/>
      </w:pPr>
      <w:r>
        <w:rPr>
          <w:rFonts w:ascii="Arial" w:eastAsiaTheme="minorHAnsi" w:hAnsi="Arial" w:cstheme="minorBidi"/>
          <w:sz w:val="22"/>
          <w:szCs w:val="22"/>
          <w:lang w:eastAsia="en-US"/>
        </w:rPr>
        <w:t xml:space="preserve">Dedicada a la construcción de sistemas de gestión de pequeña y mediana complejidad con la participación de los usuarios finales. </w:t>
      </w:r>
    </w:p>
    <w:p w:rsidR="00BD10B0" w:rsidRDefault="00BD10B0" w:rsidP="00BD10B0">
      <w:pPr>
        <w:pStyle w:val="Prrafodelista"/>
        <w:numPr>
          <w:ilvl w:val="0"/>
          <w:numId w:val="38"/>
        </w:numPr>
        <w:ind w:left="1134" w:hanging="283"/>
        <w:contextualSpacing w:val="0"/>
        <w:jc w:val="left"/>
      </w:pPr>
      <w:r>
        <w:rPr>
          <w:rFonts w:ascii="Arial" w:eastAsiaTheme="minorHAnsi" w:hAnsi="Arial" w:cstheme="minorBidi"/>
          <w:sz w:val="22"/>
          <w:szCs w:val="22"/>
          <w:lang w:eastAsia="en-US"/>
        </w:rPr>
        <w:t>Es iterativo e incremental.</w:t>
      </w:r>
    </w:p>
    <w:p w:rsidR="00BD10B0" w:rsidRDefault="00BD10B0" w:rsidP="00BD10B0">
      <w:pPr>
        <w:pStyle w:val="Prrafodelista"/>
        <w:numPr>
          <w:ilvl w:val="0"/>
          <w:numId w:val="38"/>
        </w:numPr>
        <w:ind w:left="1134" w:hanging="283"/>
        <w:contextualSpacing w:val="0"/>
        <w:jc w:val="left"/>
      </w:pPr>
      <w:r>
        <w:rPr>
          <w:rFonts w:ascii="Arial" w:eastAsiaTheme="minorHAnsi" w:hAnsi="Arial" w:cstheme="minorBidi"/>
          <w:sz w:val="22"/>
          <w:szCs w:val="22"/>
          <w:lang w:eastAsia="en-US"/>
        </w:rPr>
        <w:t>Utiliza UML.</w:t>
      </w:r>
    </w:p>
    <w:p w:rsidR="00BD10B0" w:rsidRDefault="00BD10B0" w:rsidP="00BD10B0">
      <w:pPr>
        <w:pStyle w:val="Prrafodelista"/>
        <w:numPr>
          <w:ilvl w:val="0"/>
          <w:numId w:val="37"/>
        </w:numPr>
        <w:contextualSpacing w:val="0"/>
        <w:jc w:val="left"/>
        <w:rPr>
          <w:rFonts w:ascii="Arial" w:eastAsiaTheme="minorHAnsi" w:hAnsi="Arial" w:cstheme="minorBidi"/>
          <w:sz w:val="22"/>
          <w:szCs w:val="22"/>
          <w:lang w:eastAsia="en-US"/>
        </w:rPr>
      </w:pPr>
      <w:r>
        <w:rPr>
          <w:rFonts w:ascii="Arial" w:eastAsiaTheme="minorHAnsi" w:hAnsi="Arial" w:cstheme="minorBidi"/>
          <w:sz w:val="22"/>
          <w:szCs w:val="22"/>
          <w:lang w:eastAsia="en-US"/>
        </w:rPr>
        <w:lastRenderedPageBreak/>
        <w:t xml:space="preserve">Metodología </w:t>
      </w:r>
    </w:p>
    <w:p w:rsidR="00BD10B0" w:rsidRDefault="00BD10B0" w:rsidP="00BD10B0">
      <w:pPr>
        <w:pStyle w:val="Prrafodelista"/>
        <w:numPr>
          <w:ilvl w:val="0"/>
          <w:numId w:val="38"/>
        </w:numPr>
        <w:ind w:left="1134" w:hanging="283"/>
        <w:contextualSpacing w:val="0"/>
        <w:jc w:val="left"/>
        <w:rPr>
          <w:rFonts w:ascii="Arial" w:eastAsiaTheme="minorHAnsi" w:hAnsi="Arial" w:cstheme="minorBidi"/>
          <w:sz w:val="22"/>
          <w:szCs w:val="22"/>
          <w:lang w:eastAsia="en-US"/>
        </w:rPr>
      </w:pPr>
      <w:r>
        <w:rPr>
          <w:rFonts w:ascii="Arial" w:eastAsiaTheme="minorHAnsi" w:hAnsi="Arial" w:cstheme="minorBidi"/>
          <w:sz w:val="22"/>
          <w:szCs w:val="22"/>
          <w:lang w:eastAsia="en-US"/>
        </w:rPr>
        <w:t>Análisis de requerimientos.</w:t>
      </w:r>
    </w:p>
    <w:p w:rsidR="00BD10B0" w:rsidRDefault="00BD10B0" w:rsidP="00BD10B0">
      <w:pPr>
        <w:pStyle w:val="Prrafodelista"/>
        <w:numPr>
          <w:ilvl w:val="0"/>
          <w:numId w:val="39"/>
        </w:numPr>
        <w:contextualSpacing w:val="0"/>
        <w:jc w:val="left"/>
        <w:rPr>
          <w:rFonts w:ascii="Arial" w:eastAsiaTheme="minorHAnsi" w:hAnsi="Arial" w:cstheme="minorBidi"/>
          <w:sz w:val="22"/>
          <w:szCs w:val="22"/>
          <w:lang w:eastAsia="en-US"/>
        </w:rPr>
      </w:pPr>
      <w:r>
        <w:rPr>
          <w:rFonts w:ascii="Arial" w:eastAsiaTheme="minorHAnsi" w:hAnsi="Arial" w:cstheme="minorBidi"/>
          <w:sz w:val="22"/>
          <w:szCs w:val="22"/>
          <w:lang w:eastAsia="en-US"/>
        </w:rPr>
        <w:t>Modelo de dominio.</w:t>
      </w:r>
    </w:p>
    <w:p w:rsidR="00BD10B0" w:rsidRDefault="00BD10B0" w:rsidP="00BD10B0">
      <w:pPr>
        <w:pStyle w:val="Prrafodelista"/>
        <w:numPr>
          <w:ilvl w:val="0"/>
          <w:numId w:val="39"/>
        </w:numPr>
        <w:contextualSpacing w:val="0"/>
        <w:jc w:val="left"/>
        <w:rPr>
          <w:rFonts w:ascii="Arial" w:eastAsiaTheme="minorHAnsi" w:hAnsi="Arial" w:cstheme="minorBidi"/>
          <w:sz w:val="22"/>
          <w:szCs w:val="22"/>
          <w:lang w:eastAsia="en-US"/>
        </w:rPr>
      </w:pPr>
      <w:r>
        <w:rPr>
          <w:rFonts w:ascii="Arial" w:eastAsiaTheme="minorHAnsi" w:hAnsi="Arial" w:cstheme="minorBidi"/>
          <w:sz w:val="22"/>
          <w:szCs w:val="22"/>
          <w:lang w:eastAsia="en-US"/>
        </w:rPr>
        <w:t>Elaboración rápida de prototipos.</w:t>
      </w:r>
    </w:p>
    <w:p w:rsidR="00BD10B0" w:rsidRDefault="00BD10B0" w:rsidP="00BD10B0">
      <w:pPr>
        <w:pStyle w:val="Prrafodelista"/>
        <w:numPr>
          <w:ilvl w:val="0"/>
          <w:numId w:val="39"/>
        </w:numPr>
        <w:contextualSpacing w:val="0"/>
        <w:jc w:val="left"/>
        <w:rPr>
          <w:rFonts w:ascii="Arial" w:eastAsiaTheme="minorHAnsi" w:hAnsi="Arial" w:cstheme="minorBidi"/>
          <w:sz w:val="22"/>
          <w:szCs w:val="22"/>
          <w:lang w:eastAsia="en-US"/>
        </w:rPr>
      </w:pPr>
      <w:r>
        <w:rPr>
          <w:rFonts w:ascii="Arial" w:eastAsiaTheme="minorHAnsi" w:hAnsi="Arial" w:cstheme="minorBidi"/>
          <w:sz w:val="22"/>
          <w:szCs w:val="22"/>
          <w:lang w:eastAsia="en-US"/>
        </w:rPr>
        <w:t>Modelo de casos de uso.</w:t>
      </w:r>
    </w:p>
    <w:p w:rsidR="00BD10B0" w:rsidRDefault="00BD10B0" w:rsidP="00BD10B0">
      <w:pPr>
        <w:pStyle w:val="Prrafodelista"/>
        <w:numPr>
          <w:ilvl w:val="0"/>
          <w:numId w:val="38"/>
        </w:numPr>
        <w:ind w:left="1134" w:hanging="283"/>
        <w:contextualSpacing w:val="0"/>
        <w:jc w:val="left"/>
        <w:rPr>
          <w:rFonts w:ascii="Arial" w:eastAsiaTheme="minorHAnsi" w:hAnsi="Arial" w:cstheme="minorBidi"/>
          <w:sz w:val="22"/>
          <w:szCs w:val="22"/>
          <w:lang w:eastAsia="en-US"/>
        </w:rPr>
      </w:pPr>
      <w:r>
        <w:rPr>
          <w:rFonts w:ascii="Arial" w:eastAsiaTheme="minorHAnsi" w:hAnsi="Arial" w:cstheme="minorBidi"/>
          <w:sz w:val="22"/>
          <w:szCs w:val="22"/>
          <w:lang w:eastAsia="en-US"/>
        </w:rPr>
        <w:t>Análisis y diseño preliminar.</w:t>
      </w:r>
    </w:p>
    <w:p w:rsidR="00BD10B0" w:rsidRDefault="00BD10B0" w:rsidP="00BD10B0">
      <w:pPr>
        <w:pStyle w:val="Prrafodelista"/>
        <w:numPr>
          <w:ilvl w:val="0"/>
          <w:numId w:val="39"/>
        </w:numPr>
        <w:contextualSpacing w:val="0"/>
        <w:jc w:val="left"/>
        <w:rPr>
          <w:rFonts w:ascii="Arial" w:eastAsiaTheme="minorHAnsi" w:hAnsi="Arial" w:cstheme="minorBidi"/>
          <w:sz w:val="22"/>
          <w:szCs w:val="22"/>
          <w:lang w:eastAsia="en-US"/>
        </w:rPr>
      </w:pPr>
      <w:r>
        <w:rPr>
          <w:rFonts w:ascii="Arial" w:eastAsiaTheme="minorHAnsi" w:hAnsi="Arial" w:cstheme="minorBidi"/>
          <w:sz w:val="22"/>
          <w:szCs w:val="22"/>
          <w:lang w:eastAsia="en-US"/>
        </w:rPr>
        <w:t>Descripción de casos de uso.</w:t>
      </w:r>
    </w:p>
    <w:p w:rsidR="00BD10B0" w:rsidRDefault="00BD10B0" w:rsidP="00BD10B0">
      <w:pPr>
        <w:pStyle w:val="Prrafodelista"/>
        <w:numPr>
          <w:ilvl w:val="0"/>
          <w:numId w:val="39"/>
        </w:numPr>
        <w:contextualSpacing w:val="0"/>
        <w:jc w:val="left"/>
        <w:rPr>
          <w:rFonts w:ascii="Arial" w:eastAsiaTheme="minorHAnsi" w:hAnsi="Arial" w:cstheme="minorBidi"/>
          <w:sz w:val="22"/>
          <w:szCs w:val="22"/>
          <w:lang w:eastAsia="en-US"/>
        </w:rPr>
      </w:pPr>
      <w:r>
        <w:rPr>
          <w:rFonts w:ascii="Arial" w:eastAsiaTheme="minorHAnsi" w:hAnsi="Arial" w:cstheme="minorBidi"/>
          <w:sz w:val="22"/>
          <w:szCs w:val="22"/>
          <w:lang w:eastAsia="en-US"/>
        </w:rPr>
        <w:t>Diagrama de robustez.</w:t>
      </w:r>
    </w:p>
    <w:p w:rsidR="00BD10B0" w:rsidRDefault="00BD10B0" w:rsidP="00BD10B0">
      <w:pPr>
        <w:pStyle w:val="Prrafodelista"/>
        <w:numPr>
          <w:ilvl w:val="0"/>
          <w:numId w:val="38"/>
        </w:numPr>
        <w:ind w:left="1134" w:hanging="283"/>
        <w:contextualSpacing w:val="0"/>
        <w:jc w:val="left"/>
        <w:rPr>
          <w:rFonts w:ascii="Arial" w:eastAsiaTheme="minorHAnsi" w:hAnsi="Arial" w:cstheme="minorBidi"/>
          <w:sz w:val="22"/>
          <w:szCs w:val="22"/>
          <w:lang w:eastAsia="en-US"/>
        </w:rPr>
      </w:pPr>
      <w:r>
        <w:rPr>
          <w:rFonts w:ascii="Arial" w:eastAsiaTheme="minorHAnsi" w:hAnsi="Arial" w:cstheme="minorBidi"/>
          <w:sz w:val="22"/>
          <w:szCs w:val="22"/>
          <w:lang w:eastAsia="en-US"/>
        </w:rPr>
        <w:t>Diseño.</w:t>
      </w:r>
    </w:p>
    <w:p w:rsidR="00BD10B0" w:rsidRDefault="00BD10B0" w:rsidP="00BD10B0">
      <w:pPr>
        <w:pStyle w:val="Prrafodelista"/>
        <w:numPr>
          <w:ilvl w:val="0"/>
          <w:numId w:val="39"/>
        </w:numPr>
        <w:contextualSpacing w:val="0"/>
        <w:jc w:val="left"/>
        <w:rPr>
          <w:rFonts w:ascii="Arial" w:eastAsiaTheme="minorHAnsi" w:hAnsi="Arial" w:cstheme="minorBidi"/>
          <w:sz w:val="22"/>
          <w:szCs w:val="22"/>
          <w:lang w:eastAsia="en-US"/>
        </w:rPr>
      </w:pPr>
      <w:r>
        <w:rPr>
          <w:rFonts w:ascii="Arial" w:eastAsiaTheme="minorHAnsi" w:hAnsi="Arial" w:cstheme="minorBidi"/>
          <w:sz w:val="22"/>
          <w:szCs w:val="22"/>
          <w:lang w:eastAsia="en-US"/>
        </w:rPr>
        <w:t>Diagrama de secuencia.</w:t>
      </w:r>
    </w:p>
    <w:p w:rsidR="00BD10B0" w:rsidRDefault="00BD10B0" w:rsidP="00BD10B0">
      <w:pPr>
        <w:pStyle w:val="Prrafodelista"/>
        <w:numPr>
          <w:ilvl w:val="0"/>
          <w:numId w:val="38"/>
        </w:numPr>
        <w:ind w:left="1134" w:hanging="283"/>
        <w:contextualSpacing w:val="0"/>
        <w:jc w:val="left"/>
        <w:rPr>
          <w:rFonts w:ascii="Arial" w:eastAsiaTheme="minorHAnsi" w:hAnsi="Arial" w:cstheme="minorBidi"/>
          <w:sz w:val="22"/>
          <w:szCs w:val="22"/>
          <w:lang w:eastAsia="en-US"/>
        </w:rPr>
      </w:pPr>
      <w:r>
        <w:rPr>
          <w:rFonts w:ascii="Arial" w:eastAsiaTheme="minorHAnsi" w:hAnsi="Arial" w:cstheme="minorBidi"/>
          <w:sz w:val="22"/>
          <w:szCs w:val="22"/>
          <w:lang w:eastAsia="en-US"/>
        </w:rPr>
        <w:t>Implementación.</w:t>
      </w:r>
    </w:p>
    <w:p w:rsidR="00BD10B0" w:rsidRDefault="00BD10B0" w:rsidP="00BD10B0">
      <w:pPr>
        <w:pStyle w:val="Prrafodelista"/>
        <w:numPr>
          <w:ilvl w:val="0"/>
          <w:numId w:val="39"/>
        </w:numPr>
        <w:contextualSpacing w:val="0"/>
        <w:jc w:val="left"/>
        <w:rPr>
          <w:rFonts w:ascii="Arial" w:eastAsiaTheme="minorHAnsi" w:hAnsi="Arial" w:cstheme="minorBidi"/>
          <w:sz w:val="22"/>
          <w:szCs w:val="22"/>
          <w:lang w:eastAsia="en-US"/>
        </w:rPr>
      </w:pPr>
      <w:r>
        <w:rPr>
          <w:rFonts w:ascii="Arial" w:eastAsiaTheme="minorHAnsi" w:hAnsi="Arial" w:cstheme="minorBidi"/>
          <w:sz w:val="22"/>
          <w:szCs w:val="22"/>
          <w:lang w:eastAsia="en-US"/>
        </w:rPr>
        <w:t>Escribir / Generar código.</w:t>
      </w:r>
    </w:p>
    <w:p w:rsidR="007D1951" w:rsidRPr="00230A68" w:rsidRDefault="00BD10B0" w:rsidP="00417BB3">
      <w:pPr>
        <w:ind w:left="567"/>
        <w:jc w:val="center"/>
      </w:pPr>
      <w:r>
        <w:rPr>
          <w:noProof/>
          <w:lang w:eastAsia="ja-JP"/>
        </w:rPr>
        <w:drawing>
          <wp:inline distT="0" distB="0" distL="0" distR="0" wp14:anchorId="1190BE36" wp14:editId="78DDCBB2">
            <wp:extent cx="5339715" cy="3329940"/>
            <wp:effectExtent l="0" t="0" r="0" b="3810"/>
            <wp:docPr id="4" name="Imagen 4" descr="http://image.slidesharecdn.com/sesion4-091124173225-phpapp01/95/iconix-5-728.jpg?cb=1259085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http://image.slidesharecdn.com/sesion4-091124173225-phpapp01/95/iconix-5-728.jpg?cb=1259085512"/>
                    <pic:cNvPicPr>
                      <a:picLocks noChangeAspect="1" noChangeArrowheads="1"/>
                    </pic:cNvPicPr>
                  </pic:nvPicPr>
                  <pic:blipFill>
                    <a:blip r:embed="rId21">
                      <a:extLst>
                        <a:ext uri="{28A0092B-C50C-407E-A947-70E740481C1C}">
                          <a14:useLocalDpi xmlns:a14="http://schemas.microsoft.com/office/drawing/2010/main" val="0"/>
                        </a:ext>
                      </a:extLst>
                    </a:blip>
                    <a:srcRect l="3233" t="20284" r="4436" b="2872"/>
                    <a:stretch>
                      <a:fillRect/>
                    </a:stretch>
                  </pic:blipFill>
                  <pic:spPr bwMode="auto">
                    <a:xfrm>
                      <a:off x="0" y="0"/>
                      <a:ext cx="5339715" cy="3329940"/>
                    </a:xfrm>
                    <a:prstGeom prst="rect">
                      <a:avLst/>
                    </a:prstGeom>
                    <a:noFill/>
                    <a:ln>
                      <a:noFill/>
                    </a:ln>
                  </pic:spPr>
                </pic:pic>
              </a:graphicData>
            </a:graphic>
          </wp:inline>
        </w:drawing>
      </w:r>
      <w:r>
        <w:t xml:space="preserve">Fuente. </w:t>
      </w:r>
      <w:proofErr w:type="spellStart"/>
      <w:r>
        <w:t>Iconix</w:t>
      </w:r>
      <w:proofErr w:type="spellEnd"/>
      <w:r>
        <w:t xml:space="preserve"> </w:t>
      </w:r>
      <w:proofErr w:type="spellStart"/>
      <w:r>
        <w:t>process</w:t>
      </w:r>
      <w:proofErr w:type="spellEnd"/>
      <w:r>
        <w:t>.</w:t>
      </w:r>
    </w:p>
    <w:p w:rsidR="007D1951" w:rsidRPr="007D1951" w:rsidRDefault="00BD10B0" w:rsidP="007D1951">
      <w:pPr>
        <w:pStyle w:val="Ttulo4"/>
        <w:keepNext w:val="0"/>
        <w:keepLines w:val="0"/>
        <w:widowControl w:val="0"/>
        <w:numPr>
          <w:ilvl w:val="0"/>
          <w:numId w:val="0"/>
        </w:numPr>
        <w:tabs>
          <w:tab w:val="left" w:pos="426"/>
        </w:tabs>
        <w:spacing w:after="0"/>
        <w:ind w:left="426"/>
      </w:pPr>
      <w:r>
        <w:tab/>
      </w:r>
    </w:p>
    <w:p w:rsidR="007D1951" w:rsidRPr="007D1951" w:rsidRDefault="007D1951" w:rsidP="007D1951">
      <w:pPr>
        <w:pStyle w:val="Ttulo4"/>
        <w:keepNext w:val="0"/>
        <w:keepLines w:val="0"/>
        <w:widowControl w:val="0"/>
        <w:numPr>
          <w:ilvl w:val="1"/>
          <w:numId w:val="16"/>
        </w:numPr>
        <w:tabs>
          <w:tab w:val="left" w:pos="426"/>
        </w:tabs>
        <w:spacing w:after="0"/>
        <w:ind w:left="426"/>
      </w:pPr>
      <w:bookmarkStart w:id="50" w:name="_TOC_250079"/>
      <w:r w:rsidRPr="007D1951">
        <w:t>Disciplinas aplicadas</w:t>
      </w:r>
      <w:bookmarkEnd w:id="50"/>
    </w:p>
    <w:p w:rsidR="007D1951" w:rsidRPr="007D1951" w:rsidRDefault="007D1951" w:rsidP="007D1951">
      <w:pPr>
        <w:pStyle w:val="Textoindependiente"/>
        <w:spacing w:line="360" w:lineRule="auto"/>
        <w:ind w:left="426" w:right="594"/>
        <w:jc w:val="both"/>
        <w:rPr>
          <w:spacing w:val="-1"/>
          <w:lang w:val="es-PE"/>
        </w:rPr>
      </w:pPr>
      <w:r w:rsidRPr="007D1951">
        <w:rPr>
          <w:spacing w:val="-1"/>
          <w:lang w:val="es-PE"/>
        </w:rPr>
        <w:t>Como parte del proceso de desarrollo se aplicaron las siguientes disciplinas con sus respectivos artefactos:</w:t>
      </w:r>
    </w:p>
    <w:tbl>
      <w:tblPr>
        <w:tblStyle w:val="TableNormal"/>
        <w:tblW w:w="0" w:type="auto"/>
        <w:jc w:val="center"/>
        <w:tblLayout w:type="fixed"/>
        <w:tblLook w:val="01E0" w:firstRow="1" w:lastRow="1" w:firstColumn="1" w:lastColumn="1" w:noHBand="0" w:noVBand="0"/>
      </w:tblPr>
      <w:tblGrid>
        <w:gridCol w:w="2693"/>
      </w:tblGrid>
      <w:tr w:rsidR="00965913" w:rsidRPr="00230A68" w:rsidTr="00417BB3">
        <w:trPr>
          <w:trHeight w:hRule="exact" w:val="449"/>
          <w:jc w:val="center"/>
        </w:trPr>
        <w:tc>
          <w:tcPr>
            <w:tcW w:w="2693" w:type="dxa"/>
            <w:tcBorders>
              <w:top w:val="single" w:sz="5" w:space="0" w:color="000000"/>
              <w:left w:val="single" w:sz="5" w:space="0" w:color="000000"/>
              <w:bottom w:val="single" w:sz="5" w:space="0" w:color="000000"/>
              <w:right w:val="single" w:sz="5" w:space="0" w:color="000000"/>
            </w:tcBorders>
            <w:shd w:val="clear" w:color="auto" w:fill="BEBEBE"/>
            <w:vAlign w:val="center"/>
          </w:tcPr>
          <w:p w:rsidR="00965913" w:rsidRPr="00230A68" w:rsidRDefault="00965913" w:rsidP="007D1951">
            <w:pPr>
              <w:pStyle w:val="TableParagraph"/>
              <w:spacing w:before="42"/>
              <w:ind w:left="6"/>
              <w:jc w:val="center"/>
              <w:rPr>
                <w:rFonts w:ascii="Arial" w:eastAsia="Arial" w:hAnsi="Arial" w:cs="Arial"/>
                <w:lang w:val="es-PE"/>
              </w:rPr>
            </w:pPr>
            <w:r w:rsidRPr="00230A68">
              <w:rPr>
                <w:rFonts w:ascii="Arial"/>
                <w:b/>
                <w:spacing w:val="-1"/>
                <w:lang w:val="es-PE"/>
              </w:rPr>
              <w:t>Disciplinas</w:t>
            </w:r>
          </w:p>
        </w:tc>
      </w:tr>
      <w:tr w:rsidR="00965913" w:rsidRPr="00230A68" w:rsidTr="00965913">
        <w:trPr>
          <w:trHeight w:hRule="exact" w:val="309"/>
          <w:jc w:val="center"/>
        </w:trPr>
        <w:tc>
          <w:tcPr>
            <w:tcW w:w="2693" w:type="dxa"/>
            <w:tcBorders>
              <w:top w:val="single" w:sz="5" w:space="0" w:color="000000"/>
              <w:left w:val="single" w:sz="5" w:space="0" w:color="000000"/>
              <w:bottom w:val="single" w:sz="5" w:space="0" w:color="000000"/>
              <w:right w:val="single" w:sz="5" w:space="0" w:color="000000"/>
            </w:tcBorders>
            <w:vAlign w:val="center"/>
          </w:tcPr>
          <w:p w:rsidR="00965913" w:rsidRPr="00230A68" w:rsidRDefault="00965913" w:rsidP="007D1951">
            <w:pPr>
              <w:pStyle w:val="TableParagraph"/>
              <w:spacing w:line="252" w:lineRule="exact"/>
              <w:ind w:left="6"/>
              <w:jc w:val="center"/>
              <w:rPr>
                <w:rFonts w:ascii="Arial" w:eastAsia="Arial" w:hAnsi="Arial" w:cs="Arial"/>
                <w:lang w:val="es-PE"/>
              </w:rPr>
            </w:pPr>
            <w:r w:rsidRPr="00230A68">
              <w:rPr>
                <w:rFonts w:ascii="Arial"/>
                <w:spacing w:val="-1"/>
                <w:lang w:val="es-PE"/>
              </w:rPr>
              <w:t>Requisitos</w:t>
            </w:r>
          </w:p>
        </w:tc>
      </w:tr>
      <w:tr w:rsidR="00965913" w:rsidRPr="00230A68" w:rsidTr="00965913">
        <w:trPr>
          <w:trHeight w:hRule="exact" w:val="285"/>
          <w:jc w:val="center"/>
        </w:trPr>
        <w:tc>
          <w:tcPr>
            <w:tcW w:w="2693" w:type="dxa"/>
            <w:tcBorders>
              <w:top w:val="single" w:sz="5" w:space="0" w:color="000000"/>
              <w:left w:val="single" w:sz="5" w:space="0" w:color="000000"/>
              <w:bottom w:val="single" w:sz="5" w:space="0" w:color="000000"/>
              <w:right w:val="single" w:sz="5" w:space="0" w:color="000000"/>
            </w:tcBorders>
            <w:vAlign w:val="center"/>
          </w:tcPr>
          <w:p w:rsidR="00965913" w:rsidRPr="00230A68" w:rsidRDefault="00965913" w:rsidP="007D1951">
            <w:pPr>
              <w:pStyle w:val="TableParagraph"/>
              <w:spacing w:line="250" w:lineRule="exact"/>
              <w:ind w:left="6"/>
              <w:jc w:val="center"/>
              <w:rPr>
                <w:rFonts w:ascii="Arial" w:eastAsia="Arial" w:hAnsi="Arial" w:cs="Arial"/>
                <w:lang w:val="es-PE"/>
              </w:rPr>
            </w:pPr>
            <w:r w:rsidRPr="00230A68">
              <w:rPr>
                <w:rFonts w:ascii="Arial" w:hAnsi="Arial"/>
                <w:spacing w:val="-1"/>
                <w:lang w:val="es-PE"/>
              </w:rPr>
              <w:t>Análisis</w:t>
            </w:r>
            <w:r w:rsidRPr="00230A68">
              <w:rPr>
                <w:rFonts w:ascii="Arial" w:hAnsi="Arial"/>
                <w:spacing w:val="1"/>
                <w:lang w:val="es-PE"/>
              </w:rPr>
              <w:t xml:space="preserve"> </w:t>
            </w:r>
            <w:r w:rsidRPr="00230A68">
              <w:rPr>
                <w:rFonts w:ascii="Arial" w:hAnsi="Arial"/>
                <w:lang w:val="es-PE"/>
              </w:rPr>
              <w:t>y</w:t>
            </w:r>
            <w:r w:rsidRPr="00230A68">
              <w:rPr>
                <w:rFonts w:ascii="Arial" w:hAnsi="Arial"/>
                <w:spacing w:val="-2"/>
                <w:lang w:val="es-PE"/>
              </w:rPr>
              <w:t xml:space="preserve"> </w:t>
            </w:r>
            <w:r w:rsidRPr="00230A68">
              <w:rPr>
                <w:rFonts w:ascii="Arial" w:hAnsi="Arial"/>
                <w:spacing w:val="-1"/>
                <w:lang w:val="es-PE"/>
              </w:rPr>
              <w:t>diseño</w:t>
            </w:r>
          </w:p>
        </w:tc>
      </w:tr>
      <w:tr w:rsidR="00965913" w:rsidRPr="00230A68" w:rsidTr="00965913">
        <w:trPr>
          <w:trHeight w:hRule="exact" w:val="289"/>
          <w:jc w:val="center"/>
        </w:trPr>
        <w:tc>
          <w:tcPr>
            <w:tcW w:w="2693" w:type="dxa"/>
            <w:tcBorders>
              <w:top w:val="single" w:sz="5" w:space="0" w:color="000000"/>
              <w:left w:val="single" w:sz="5" w:space="0" w:color="000000"/>
              <w:bottom w:val="single" w:sz="5" w:space="0" w:color="000000"/>
              <w:right w:val="single" w:sz="5" w:space="0" w:color="000000"/>
            </w:tcBorders>
            <w:vAlign w:val="center"/>
          </w:tcPr>
          <w:p w:rsidR="00965913" w:rsidRPr="00230A68" w:rsidRDefault="00965913" w:rsidP="007D1951">
            <w:pPr>
              <w:pStyle w:val="TableParagraph"/>
              <w:spacing w:line="250" w:lineRule="exact"/>
              <w:ind w:left="6"/>
              <w:jc w:val="center"/>
              <w:rPr>
                <w:rFonts w:ascii="Arial" w:eastAsia="Arial" w:hAnsi="Arial" w:cs="Arial"/>
                <w:lang w:val="es-PE"/>
              </w:rPr>
            </w:pPr>
            <w:r w:rsidRPr="00230A68">
              <w:rPr>
                <w:rFonts w:ascii="Arial" w:hAnsi="Arial"/>
                <w:spacing w:val="-1"/>
                <w:lang w:val="es-PE"/>
              </w:rPr>
              <w:t>Implementación</w:t>
            </w:r>
          </w:p>
        </w:tc>
      </w:tr>
      <w:tr w:rsidR="00965913" w:rsidRPr="00230A68" w:rsidTr="00965913">
        <w:trPr>
          <w:trHeight w:hRule="exact" w:val="265"/>
          <w:jc w:val="center"/>
        </w:trPr>
        <w:tc>
          <w:tcPr>
            <w:tcW w:w="2693" w:type="dxa"/>
            <w:tcBorders>
              <w:top w:val="single" w:sz="5" w:space="0" w:color="000000"/>
              <w:left w:val="single" w:sz="5" w:space="0" w:color="000000"/>
              <w:bottom w:val="single" w:sz="5" w:space="0" w:color="000000"/>
              <w:right w:val="single" w:sz="5" w:space="0" w:color="000000"/>
            </w:tcBorders>
            <w:vAlign w:val="center"/>
          </w:tcPr>
          <w:p w:rsidR="00965913" w:rsidRPr="00230A68" w:rsidRDefault="00965913" w:rsidP="007D1951">
            <w:pPr>
              <w:pStyle w:val="TableParagraph"/>
              <w:spacing w:line="252" w:lineRule="exact"/>
              <w:ind w:left="6"/>
              <w:jc w:val="center"/>
              <w:rPr>
                <w:rFonts w:ascii="Arial" w:eastAsia="Arial" w:hAnsi="Arial" w:cs="Arial"/>
                <w:lang w:val="es-PE"/>
              </w:rPr>
            </w:pPr>
            <w:r w:rsidRPr="00230A68">
              <w:rPr>
                <w:rFonts w:ascii="Arial"/>
                <w:spacing w:val="-1"/>
                <w:lang w:val="es-PE"/>
              </w:rPr>
              <w:lastRenderedPageBreak/>
              <w:t>Pruebas</w:t>
            </w:r>
          </w:p>
        </w:tc>
      </w:tr>
      <w:tr w:rsidR="00965913" w:rsidRPr="00230A68" w:rsidTr="00965913">
        <w:trPr>
          <w:trHeight w:hRule="exact" w:val="283"/>
          <w:jc w:val="center"/>
        </w:trPr>
        <w:tc>
          <w:tcPr>
            <w:tcW w:w="2693" w:type="dxa"/>
            <w:tcBorders>
              <w:top w:val="single" w:sz="5" w:space="0" w:color="000000"/>
              <w:left w:val="single" w:sz="5" w:space="0" w:color="000000"/>
              <w:bottom w:val="single" w:sz="5" w:space="0" w:color="000000"/>
              <w:right w:val="single" w:sz="5" w:space="0" w:color="000000"/>
            </w:tcBorders>
            <w:vAlign w:val="center"/>
          </w:tcPr>
          <w:p w:rsidR="00965913" w:rsidRPr="00230A68" w:rsidRDefault="00965913" w:rsidP="007D1951">
            <w:pPr>
              <w:pStyle w:val="TableParagraph"/>
              <w:spacing w:line="250" w:lineRule="exact"/>
              <w:ind w:left="6"/>
              <w:jc w:val="center"/>
              <w:rPr>
                <w:rFonts w:ascii="Arial" w:eastAsia="Arial" w:hAnsi="Arial" w:cs="Arial"/>
                <w:lang w:val="es-PE"/>
              </w:rPr>
            </w:pPr>
            <w:r w:rsidRPr="00230A68">
              <w:rPr>
                <w:rFonts w:ascii="Arial"/>
                <w:spacing w:val="-1"/>
                <w:lang w:val="es-PE"/>
              </w:rPr>
              <w:t>Despliegue</w:t>
            </w:r>
          </w:p>
        </w:tc>
      </w:tr>
      <w:tr w:rsidR="00965913" w:rsidRPr="00230A68" w:rsidTr="00965913">
        <w:trPr>
          <w:trHeight w:hRule="exact" w:val="513"/>
          <w:jc w:val="center"/>
        </w:trPr>
        <w:tc>
          <w:tcPr>
            <w:tcW w:w="2693" w:type="dxa"/>
            <w:tcBorders>
              <w:top w:val="single" w:sz="5" w:space="0" w:color="000000"/>
              <w:left w:val="single" w:sz="5" w:space="0" w:color="000000"/>
              <w:bottom w:val="single" w:sz="5" w:space="0" w:color="000000"/>
              <w:right w:val="single" w:sz="5" w:space="0" w:color="000000"/>
            </w:tcBorders>
            <w:vAlign w:val="center"/>
          </w:tcPr>
          <w:p w:rsidR="00965913" w:rsidRPr="00230A68" w:rsidRDefault="00965913" w:rsidP="007D1951">
            <w:pPr>
              <w:pStyle w:val="TableParagraph"/>
              <w:spacing w:line="250" w:lineRule="exact"/>
              <w:ind w:left="6"/>
              <w:jc w:val="center"/>
              <w:rPr>
                <w:rFonts w:ascii="Arial" w:eastAsia="Arial" w:hAnsi="Arial" w:cs="Arial"/>
                <w:lang w:val="es-PE"/>
              </w:rPr>
            </w:pPr>
            <w:r w:rsidRPr="00230A68">
              <w:rPr>
                <w:rFonts w:ascii="Arial" w:hAnsi="Arial"/>
                <w:spacing w:val="-1"/>
                <w:lang w:val="es-PE"/>
              </w:rPr>
              <w:t>Gestión</w:t>
            </w:r>
            <w:r w:rsidRPr="00230A68">
              <w:rPr>
                <w:rFonts w:ascii="Arial" w:hAnsi="Arial"/>
                <w:spacing w:val="-2"/>
                <w:lang w:val="es-PE"/>
              </w:rPr>
              <w:t xml:space="preserve"> </w:t>
            </w:r>
            <w:r w:rsidRPr="00230A68">
              <w:rPr>
                <w:rFonts w:ascii="Arial" w:hAnsi="Arial"/>
                <w:spacing w:val="-1"/>
                <w:lang w:val="es-PE"/>
              </w:rPr>
              <w:t>del</w:t>
            </w:r>
            <w:r w:rsidRPr="00230A68">
              <w:rPr>
                <w:rFonts w:ascii="Arial" w:hAnsi="Arial"/>
                <w:lang w:val="es-PE"/>
              </w:rPr>
              <w:t xml:space="preserve"> </w:t>
            </w:r>
            <w:r w:rsidRPr="00230A68">
              <w:rPr>
                <w:rFonts w:ascii="Arial" w:hAnsi="Arial"/>
                <w:spacing w:val="-1"/>
                <w:lang w:val="es-PE"/>
              </w:rPr>
              <w:t>cambio</w:t>
            </w:r>
            <w:r w:rsidRPr="00230A68">
              <w:rPr>
                <w:rFonts w:ascii="Arial" w:hAnsi="Arial"/>
                <w:lang w:val="es-PE"/>
              </w:rPr>
              <w:t xml:space="preserve"> y</w:t>
            </w:r>
            <w:r w:rsidRPr="00230A68">
              <w:rPr>
                <w:rFonts w:ascii="Arial" w:hAnsi="Arial"/>
                <w:spacing w:val="-1"/>
                <w:lang w:val="es-PE"/>
              </w:rPr>
              <w:t xml:space="preserve"> configuración</w:t>
            </w:r>
          </w:p>
        </w:tc>
      </w:tr>
      <w:tr w:rsidR="00965913" w:rsidRPr="00230A68" w:rsidTr="007D1951">
        <w:trPr>
          <w:trHeight w:hRule="exact" w:val="413"/>
          <w:jc w:val="center"/>
        </w:trPr>
        <w:tc>
          <w:tcPr>
            <w:tcW w:w="2693" w:type="dxa"/>
            <w:tcBorders>
              <w:top w:val="single" w:sz="5" w:space="0" w:color="000000"/>
              <w:left w:val="single" w:sz="5" w:space="0" w:color="000000"/>
              <w:bottom w:val="single" w:sz="5" w:space="0" w:color="000000"/>
              <w:right w:val="single" w:sz="5" w:space="0" w:color="000000"/>
            </w:tcBorders>
            <w:vAlign w:val="center"/>
          </w:tcPr>
          <w:p w:rsidR="00965913" w:rsidRPr="00230A68" w:rsidRDefault="00965913" w:rsidP="007D1951">
            <w:pPr>
              <w:pStyle w:val="TableParagraph"/>
              <w:spacing w:line="250" w:lineRule="exact"/>
              <w:ind w:left="6"/>
              <w:jc w:val="center"/>
              <w:rPr>
                <w:rFonts w:ascii="Arial" w:eastAsia="Arial" w:hAnsi="Arial" w:cs="Arial"/>
                <w:lang w:val="es-PE"/>
              </w:rPr>
            </w:pPr>
            <w:r w:rsidRPr="00230A68">
              <w:rPr>
                <w:rFonts w:ascii="Arial" w:hAnsi="Arial"/>
                <w:spacing w:val="-1"/>
                <w:lang w:val="es-PE"/>
              </w:rPr>
              <w:t>Gestión</w:t>
            </w:r>
            <w:r w:rsidRPr="00230A68">
              <w:rPr>
                <w:rFonts w:ascii="Arial" w:hAnsi="Arial"/>
                <w:spacing w:val="-2"/>
                <w:lang w:val="es-PE"/>
              </w:rPr>
              <w:t xml:space="preserve"> </w:t>
            </w:r>
            <w:r w:rsidRPr="00230A68">
              <w:rPr>
                <w:rFonts w:ascii="Arial" w:hAnsi="Arial"/>
                <w:spacing w:val="-1"/>
                <w:lang w:val="es-PE"/>
              </w:rPr>
              <w:t>del</w:t>
            </w:r>
            <w:r w:rsidRPr="00230A68">
              <w:rPr>
                <w:rFonts w:ascii="Arial" w:hAnsi="Arial"/>
                <w:lang w:val="es-PE"/>
              </w:rPr>
              <w:t xml:space="preserve"> </w:t>
            </w:r>
            <w:r w:rsidRPr="00230A68">
              <w:rPr>
                <w:rFonts w:ascii="Arial" w:hAnsi="Arial"/>
                <w:spacing w:val="-1"/>
                <w:lang w:val="es-PE"/>
              </w:rPr>
              <w:t>proyecto</w:t>
            </w:r>
          </w:p>
        </w:tc>
      </w:tr>
      <w:tr w:rsidR="00965913" w:rsidRPr="00230A68" w:rsidTr="00965913">
        <w:trPr>
          <w:trHeight w:hRule="exact" w:val="271"/>
          <w:jc w:val="center"/>
        </w:trPr>
        <w:tc>
          <w:tcPr>
            <w:tcW w:w="2693" w:type="dxa"/>
            <w:tcBorders>
              <w:top w:val="single" w:sz="5" w:space="0" w:color="000000"/>
              <w:left w:val="single" w:sz="5" w:space="0" w:color="000000"/>
              <w:bottom w:val="single" w:sz="5" w:space="0" w:color="000000"/>
              <w:right w:val="single" w:sz="6" w:space="0" w:color="000000"/>
            </w:tcBorders>
            <w:vAlign w:val="center"/>
          </w:tcPr>
          <w:p w:rsidR="00965913" w:rsidRPr="00230A68" w:rsidRDefault="00965913" w:rsidP="007D1951">
            <w:pPr>
              <w:pStyle w:val="TableParagraph"/>
              <w:spacing w:line="250" w:lineRule="exact"/>
              <w:ind w:left="6"/>
              <w:jc w:val="center"/>
              <w:rPr>
                <w:rFonts w:ascii="Arial" w:eastAsia="Arial" w:hAnsi="Arial" w:cs="Arial"/>
                <w:lang w:val="es-PE"/>
              </w:rPr>
            </w:pPr>
            <w:r w:rsidRPr="00230A68">
              <w:rPr>
                <w:rFonts w:ascii="Arial"/>
                <w:spacing w:val="-1"/>
                <w:lang w:val="es-PE"/>
              </w:rPr>
              <w:t>Entorno</w:t>
            </w:r>
          </w:p>
        </w:tc>
      </w:tr>
    </w:tbl>
    <w:p w:rsidR="00DF7BC3" w:rsidRDefault="00DF7BC3" w:rsidP="00DF7BC3"/>
    <w:tbl>
      <w:tblPr>
        <w:tblStyle w:val="Tabladecuadrcula4-nfasis1"/>
        <w:tblW w:w="0" w:type="auto"/>
        <w:tblLook w:val="04A0" w:firstRow="1" w:lastRow="0" w:firstColumn="1" w:lastColumn="0" w:noHBand="0" w:noVBand="1"/>
      </w:tblPr>
      <w:tblGrid>
        <w:gridCol w:w="7054"/>
        <w:gridCol w:w="1701"/>
      </w:tblGrid>
      <w:tr w:rsidR="001B3BFD" w:rsidRPr="001B3BFD" w:rsidTr="001B3B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noWrap/>
            <w:vAlign w:val="center"/>
            <w:hideMark/>
          </w:tcPr>
          <w:p w:rsidR="001B3BFD" w:rsidRPr="001B3BFD" w:rsidRDefault="001B3BFD" w:rsidP="001B3BFD">
            <w:pPr>
              <w:spacing w:after="0" w:line="240" w:lineRule="auto"/>
              <w:jc w:val="center"/>
              <w:rPr>
                <w:u w:val="single"/>
              </w:rPr>
            </w:pPr>
            <w:r w:rsidRPr="001B3BFD">
              <w:rPr>
                <w:u w:val="single"/>
              </w:rPr>
              <w:t>ENTREGABLE</w:t>
            </w:r>
          </w:p>
        </w:tc>
        <w:tc>
          <w:tcPr>
            <w:tcW w:w="1701" w:type="dxa"/>
            <w:noWrap/>
            <w:vAlign w:val="center"/>
            <w:hideMark/>
          </w:tcPr>
          <w:p w:rsidR="001B3BFD" w:rsidRPr="001B3BFD" w:rsidRDefault="001B3BFD" w:rsidP="001B3BFD">
            <w:pPr>
              <w:spacing w:after="0" w:line="240" w:lineRule="auto"/>
              <w:jc w:val="center"/>
              <w:cnfStyle w:val="100000000000" w:firstRow="1" w:lastRow="0" w:firstColumn="0" w:lastColumn="0" w:oddVBand="0" w:evenVBand="0" w:oddHBand="0" w:evenHBand="0" w:firstRowFirstColumn="0" w:firstRowLastColumn="0" w:lastRowFirstColumn="0" w:lastRowLastColumn="0"/>
              <w:rPr>
                <w:u w:val="single"/>
              </w:rPr>
            </w:pPr>
            <w:r w:rsidRPr="001B3BFD">
              <w:rPr>
                <w:u w:val="single"/>
              </w:rPr>
              <w:t>ESTADO</w:t>
            </w: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Descripción Inicial del Proyecto</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1B3BFD">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Scope Statement</w:t>
            </w:r>
          </w:p>
        </w:tc>
        <w:tc>
          <w:tcPr>
            <w:tcW w:w="1701" w:type="dxa"/>
            <w:vAlign w:val="center"/>
            <w:hideMark/>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Documento Visión</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1B3BFD">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Análisis del Negocio</w:t>
            </w:r>
          </w:p>
        </w:tc>
        <w:tc>
          <w:tcPr>
            <w:tcW w:w="1701" w:type="dxa"/>
            <w:vAlign w:val="center"/>
            <w:hideMark/>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Modelo de Negocio (</w:t>
            </w:r>
            <w:proofErr w:type="spellStart"/>
            <w:r w:rsidRPr="001B3BFD">
              <w:rPr>
                <w:rFonts w:ascii="Arial" w:hAnsi="Arial" w:cs="Arial"/>
                <w:b w:val="0"/>
                <w:sz w:val="22"/>
                <w:szCs w:val="22"/>
              </w:rPr>
              <w:t>Canvas</w:t>
            </w:r>
            <w:proofErr w:type="spellEnd"/>
            <w:r w:rsidRPr="001B3BFD">
              <w:rPr>
                <w:rFonts w:ascii="Arial" w:hAnsi="Arial" w:cs="Arial"/>
                <w:b w:val="0"/>
                <w:sz w:val="22"/>
                <w:szCs w:val="22"/>
              </w:rPr>
              <w:t>)</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1B3BFD">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Cronograma General</w:t>
            </w:r>
          </w:p>
        </w:tc>
        <w:tc>
          <w:tcPr>
            <w:tcW w:w="1701" w:type="dxa"/>
            <w:vAlign w:val="center"/>
            <w:hideMark/>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Plan de Proyecto</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965913">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Pantallas de Prototipos Web</w:t>
            </w:r>
          </w:p>
        </w:tc>
        <w:tc>
          <w:tcPr>
            <w:tcW w:w="1701" w:type="dxa"/>
            <w:vAlign w:val="center"/>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9659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Pantallas de Prototipos Móvil</w:t>
            </w:r>
          </w:p>
        </w:tc>
        <w:tc>
          <w:tcPr>
            <w:tcW w:w="1701" w:type="dxa"/>
            <w:vAlign w:val="center"/>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965913">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Especificación de Requerimientos de Software</w:t>
            </w:r>
          </w:p>
        </w:tc>
        <w:tc>
          <w:tcPr>
            <w:tcW w:w="1701" w:type="dxa"/>
            <w:vAlign w:val="center"/>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Modelo de Casos de Uso</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1B3BFD">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Modelo de Dominio</w:t>
            </w:r>
          </w:p>
        </w:tc>
        <w:tc>
          <w:tcPr>
            <w:tcW w:w="1701" w:type="dxa"/>
            <w:vAlign w:val="center"/>
            <w:hideMark/>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Plan de Gestión de Riesgos</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1B3BFD">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Plan de Gestión de la Configuración</w:t>
            </w:r>
          </w:p>
        </w:tc>
        <w:tc>
          <w:tcPr>
            <w:tcW w:w="1701" w:type="dxa"/>
            <w:vAlign w:val="center"/>
            <w:hideMark/>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Plan de Gestión de la Calidad (SQAP)</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1B3BFD">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Documento de Arquitectura de Software</w:t>
            </w:r>
          </w:p>
        </w:tc>
        <w:tc>
          <w:tcPr>
            <w:tcW w:w="1701" w:type="dxa"/>
            <w:vAlign w:val="center"/>
            <w:hideMark/>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Plan de Desarrollo</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1B3BFD">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Modelo de Diseño</w:t>
            </w:r>
          </w:p>
        </w:tc>
        <w:tc>
          <w:tcPr>
            <w:tcW w:w="1701" w:type="dxa"/>
            <w:vAlign w:val="center"/>
            <w:hideMark/>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Modelo de Datos</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1B3BFD">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Especificaciones de Casos de Uso</w:t>
            </w:r>
          </w:p>
        </w:tc>
        <w:tc>
          <w:tcPr>
            <w:tcW w:w="1701" w:type="dxa"/>
            <w:vAlign w:val="center"/>
            <w:hideMark/>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Glosario de Términos</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1B3BFD">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Plan de Verificación y Validación</w:t>
            </w:r>
          </w:p>
        </w:tc>
        <w:tc>
          <w:tcPr>
            <w:tcW w:w="1701" w:type="dxa"/>
            <w:vAlign w:val="center"/>
            <w:hideMark/>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Documento de Validación con el Cliente</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1B3BFD">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Base de Datos</w:t>
            </w:r>
          </w:p>
        </w:tc>
        <w:tc>
          <w:tcPr>
            <w:tcW w:w="1701" w:type="dxa"/>
            <w:vAlign w:val="center"/>
            <w:hideMark/>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Subsistema Móvil</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1B3BFD">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Subsistema Web</w:t>
            </w:r>
          </w:p>
        </w:tc>
        <w:tc>
          <w:tcPr>
            <w:tcW w:w="1701" w:type="dxa"/>
            <w:vAlign w:val="center"/>
            <w:hideMark/>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Plan de Integración de la Iteración</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1B3BFD">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Plan de Verificación de la Iteración</w:t>
            </w:r>
          </w:p>
        </w:tc>
        <w:tc>
          <w:tcPr>
            <w:tcW w:w="1701" w:type="dxa"/>
            <w:vAlign w:val="center"/>
            <w:hideMark/>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Documento de Evaluación y Ajuste del Plan de Calidad</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1B3BFD">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Modelo de Casos de Prueba</w:t>
            </w:r>
          </w:p>
        </w:tc>
        <w:tc>
          <w:tcPr>
            <w:tcW w:w="1701" w:type="dxa"/>
            <w:vAlign w:val="center"/>
            <w:hideMark/>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Reportes de Pruebas</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1B3BFD">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Informe de Integración</w:t>
            </w:r>
          </w:p>
        </w:tc>
        <w:tc>
          <w:tcPr>
            <w:tcW w:w="1701" w:type="dxa"/>
            <w:vAlign w:val="center"/>
            <w:hideMark/>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Materiales para Soporte al Usuario</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1B3BFD">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Informe de Verificación de Integración.</w:t>
            </w:r>
          </w:p>
        </w:tc>
        <w:tc>
          <w:tcPr>
            <w:tcW w:w="1701" w:type="dxa"/>
            <w:vAlign w:val="center"/>
            <w:hideMark/>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Reporte Final de Pruebas de Aceptación</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1B3BFD">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lastRenderedPageBreak/>
              <w:t>Informe de Revisión de SQA</w:t>
            </w:r>
          </w:p>
        </w:tc>
        <w:tc>
          <w:tcPr>
            <w:tcW w:w="1701" w:type="dxa"/>
            <w:vAlign w:val="center"/>
            <w:hideMark/>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Informe de la Línea Base del Proyecto</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1B3BFD">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Plan de Implantación</w:t>
            </w:r>
          </w:p>
        </w:tc>
        <w:tc>
          <w:tcPr>
            <w:tcW w:w="1701" w:type="dxa"/>
            <w:vAlign w:val="center"/>
            <w:hideMark/>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Establecimiento del producto</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1B3BFD" w:rsidRPr="001B3BFD" w:rsidTr="001B3BFD">
        <w:trPr>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Encuesta de Satisfacción del Cliente</w:t>
            </w:r>
          </w:p>
        </w:tc>
        <w:tc>
          <w:tcPr>
            <w:tcW w:w="1701" w:type="dxa"/>
            <w:vAlign w:val="center"/>
            <w:hideMark/>
          </w:tcPr>
          <w:p w:rsidR="001B3BFD" w:rsidRPr="001B3BFD" w:rsidRDefault="001B3BFD" w:rsidP="001B3BFD">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B3BFD" w:rsidRPr="001B3BFD" w:rsidTr="001B3B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4" w:type="dxa"/>
            <w:vAlign w:val="center"/>
            <w:hideMark/>
          </w:tcPr>
          <w:p w:rsidR="001B3BFD" w:rsidRPr="001B3BFD" w:rsidRDefault="001B3BFD" w:rsidP="001B3BFD">
            <w:pPr>
              <w:pStyle w:val="Prrafodelista"/>
              <w:numPr>
                <w:ilvl w:val="0"/>
                <w:numId w:val="20"/>
              </w:numPr>
              <w:spacing w:line="240" w:lineRule="auto"/>
              <w:jc w:val="left"/>
              <w:rPr>
                <w:rFonts w:ascii="Arial" w:hAnsi="Arial" w:cs="Arial"/>
                <w:b w:val="0"/>
                <w:sz w:val="22"/>
                <w:szCs w:val="22"/>
              </w:rPr>
            </w:pPr>
            <w:r w:rsidRPr="001B3BFD">
              <w:rPr>
                <w:rFonts w:ascii="Arial" w:hAnsi="Arial" w:cs="Arial"/>
                <w:b w:val="0"/>
                <w:sz w:val="22"/>
                <w:szCs w:val="22"/>
              </w:rPr>
              <w:t>Evaluación de Encuesta de Satisfacción del Cliente</w:t>
            </w:r>
          </w:p>
        </w:tc>
        <w:tc>
          <w:tcPr>
            <w:tcW w:w="1701" w:type="dxa"/>
            <w:vAlign w:val="center"/>
            <w:hideMark/>
          </w:tcPr>
          <w:p w:rsidR="001B3BFD" w:rsidRPr="001B3BFD" w:rsidRDefault="001B3BFD" w:rsidP="001B3BFD">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bl>
    <w:p w:rsidR="007D1951" w:rsidRDefault="007D1951" w:rsidP="00DF7BC3"/>
    <w:p w:rsidR="007D1951" w:rsidRDefault="007D1951" w:rsidP="00DF7BC3"/>
    <w:p w:rsidR="007D1951" w:rsidRDefault="007D1951" w:rsidP="00DF7BC3"/>
    <w:p w:rsidR="007D1951" w:rsidRDefault="007D1951" w:rsidP="00DF7BC3"/>
    <w:p w:rsidR="007D1951" w:rsidRDefault="007D1951" w:rsidP="00DF7BC3"/>
    <w:p w:rsidR="007D1951" w:rsidRDefault="007D1951" w:rsidP="00DF7BC3"/>
    <w:p w:rsidR="007D1951" w:rsidRDefault="007D1951" w:rsidP="00DF7BC3"/>
    <w:p w:rsidR="007D1951" w:rsidRDefault="007D1951" w:rsidP="00DF7BC3">
      <w:pPr>
        <w:sectPr w:rsidR="007D1951" w:rsidSect="00AE3066">
          <w:pgSz w:w="11907" w:h="16840" w:code="9"/>
          <w:pgMar w:top="1418" w:right="1418" w:bottom="1134" w:left="1701" w:header="709" w:footer="709" w:gutter="0"/>
          <w:cols w:space="708"/>
          <w:docGrid w:linePitch="360"/>
        </w:sectPr>
      </w:pPr>
    </w:p>
    <w:p w:rsidR="00DF7BC3" w:rsidRDefault="00DF7BC3" w:rsidP="00DF7BC3">
      <w:pPr>
        <w:pStyle w:val="Ttulo1"/>
      </w:pPr>
      <w:bookmarkStart w:id="51" w:name="_Toc387424871"/>
      <w:r w:rsidRPr="002C7FA5">
        <w:lastRenderedPageBreak/>
        <w:t>MATERIALES Y MÉTODOS</w:t>
      </w:r>
      <w:bookmarkEnd w:id="51"/>
    </w:p>
    <w:p w:rsidR="00DF7BC3" w:rsidRPr="00CE39E7" w:rsidRDefault="00DF7BC3" w:rsidP="00DF7BC3"/>
    <w:p w:rsidR="00DF7BC3" w:rsidRDefault="00DF7BC3" w:rsidP="00DF7BC3">
      <w:pPr>
        <w:pStyle w:val="Ttulo2"/>
        <w:keepLines w:val="0"/>
      </w:pPr>
      <w:bookmarkStart w:id="52" w:name="_Toc379495923"/>
      <w:bookmarkStart w:id="53" w:name="_Toc387424872"/>
      <w:r>
        <w:t>Tipo de diseño de investigación.</w:t>
      </w:r>
      <w:bookmarkEnd w:id="52"/>
      <w:bookmarkEnd w:id="53"/>
    </w:p>
    <w:p w:rsidR="00DF7BC3" w:rsidRPr="007D1951" w:rsidRDefault="00DF7BC3" w:rsidP="00DF7BC3">
      <w:pPr>
        <w:ind w:left="567"/>
        <w:rPr>
          <w:highlight w:val="cyan"/>
          <w:lang w:val="es-ES_tradnl"/>
        </w:rPr>
      </w:pPr>
      <w:r w:rsidRPr="007D1951">
        <w:rPr>
          <w:highlight w:val="cyan"/>
          <w:lang w:val="es-ES_tradnl"/>
        </w:rPr>
        <w:t>Puede ser:</w:t>
      </w:r>
    </w:p>
    <w:p w:rsidR="00DF7BC3" w:rsidRPr="007D1951" w:rsidRDefault="00DF7BC3" w:rsidP="009D40B2">
      <w:pPr>
        <w:pStyle w:val="Prrafodelista"/>
        <w:numPr>
          <w:ilvl w:val="0"/>
          <w:numId w:val="10"/>
        </w:numPr>
        <w:spacing w:after="60"/>
        <w:ind w:left="1134" w:hanging="567"/>
        <w:rPr>
          <w:rFonts w:ascii="Arial" w:hAnsi="Arial" w:cs="Arial"/>
          <w:b/>
          <w:sz w:val="20"/>
          <w:highlight w:val="cyan"/>
          <w:lang w:val="es-ES_tradnl"/>
        </w:rPr>
      </w:pPr>
      <w:r w:rsidRPr="007D1951">
        <w:rPr>
          <w:rFonts w:ascii="Arial" w:hAnsi="Arial" w:cs="Arial"/>
          <w:b/>
          <w:sz w:val="22"/>
          <w:highlight w:val="cyan"/>
          <w:lang w:val="es-ES_tradnl"/>
        </w:rPr>
        <w:t>Pre experimental.</w:t>
      </w:r>
    </w:p>
    <w:p w:rsidR="00DF7BC3" w:rsidRPr="007D1951" w:rsidRDefault="00DF7BC3" w:rsidP="009D40B2">
      <w:pPr>
        <w:pStyle w:val="Prrafodelista"/>
        <w:numPr>
          <w:ilvl w:val="0"/>
          <w:numId w:val="10"/>
        </w:numPr>
        <w:spacing w:after="60"/>
        <w:ind w:left="1134" w:hanging="567"/>
        <w:rPr>
          <w:rFonts w:ascii="Arial" w:hAnsi="Arial" w:cs="Arial"/>
          <w:b/>
          <w:sz w:val="20"/>
          <w:highlight w:val="cyan"/>
          <w:lang w:val="es-ES_tradnl"/>
        </w:rPr>
      </w:pPr>
      <w:r w:rsidRPr="007D1951">
        <w:rPr>
          <w:rFonts w:ascii="Arial" w:hAnsi="Arial" w:cs="Arial"/>
          <w:b/>
          <w:sz w:val="22"/>
          <w:highlight w:val="cyan"/>
          <w:lang w:val="es-ES_tradnl"/>
        </w:rPr>
        <w:t>Cuasi experimental.</w:t>
      </w:r>
    </w:p>
    <w:p w:rsidR="00DF7BC3" w:rsidRPr="007D1951" w:rsidRDefault="00DF7BC3" w:rsidP="009D40B2">
      <w:pPr>
        <w:pStyle w:val="Prrafodelista"/>
        <w:numPr>
          <w:ilvl w:val="0"/>
          <w:numId w:val="10"/>
        </w:numPr>
        <w:spacing w:after="60"/>
        <w:ind w:left="1134" w:hanging="567"/>
        <w:rPr>
          <w:rFonts w:ascii="Arial" w:hAnsi="Arial" w:cs="Arial"/>
          <w:b/>
          <w:sz w:val="20"/>
          <w:highlight w:val="cyan"/>
          <w:lang w:val="es-ES_tradnl"/>
        </w:rPr>
      </w:pPr>
      <w:r w:rsidRPr="007D1951">
        <w:rPr>
          <w:rFonts w:ascii="Arial" w:hAnsi="Arial" w:cs="Arial"/>
          <w:b/>
          <w:sz w:val="22"/>
          <w:highlight w:val="cyan"/>
          <w:lang w:val="es-ES_tradnl"/>
        </w:rPr>
        <w:t>Experimental pura.</w:t>
      </w:r>
    </w:p>
    <w:p w:rsidR="00DF7BC3" w:rsidRPr="007D1951" w:rsidRDefault="009D40B2" w:rsidP="009D40B2">
      <w:pPr>
        <w:ind w:left="1134"/>
        <w:rPr>
          <w:b/>
          <w:i/>
          <w:color w:val="FF0000"/>
          <w:highlight w:val="cyan"/>
          <w:lang w:val="es-ES_tradnl"/>
        </w:rPr>
      </w:pPr>
      <w:proofErr w:type="gramStart"/>
      <w:r w:rsidRPr="007D1951">
        <w:rPr>
          <w:b/>
          <w:i/>
          <w:color w:val="FF0000"/>
          <w:highlight w:val="cyan"/>
          <w:lang w:val="es-ES_tradnl"/>
        </w:rPr>
        <w:t>o</w:t>
      </w:r>
      <w:proofErr w:type="gramEnd"/>
    </w:p>
    <w:p w:rsidR="009D40B2" w:rsidRPr="007D1951" w:rsidRDefault="009D40B2" w:rsidP="009D40B2">
      <w:pPr>
        <w:pStyle w:val="Prrafodelista"/>
        <w:numPr>
          <w:ilvl w:val="0"/>
          <w:numId w:val="10"/>
        </w:numPr>
        <w:spacing w:after="60"/>
        <w:ind w:left="1134" w:hanging="567"/>
        <w:rPr>
          <w:rFonts w:ascii="Arial" w:hAnsi="Arial" w:cs="Arial"/>
          <w:sz w:val="20"/>
          <w:highlight w:val="cyan"/>
          <w:lang w:val="es-ES_tradnl"/>
        </w:rPr>
      </w:pPr>
      <w:proofErr w:type="spellStart"/>
      <w:r w:rsidRPr="007D1951">
        <w:rPr>
          <w:rFonts w:ascii="Arial" w:hAnsi="Arial" w:cs="Arial"/>
          <w:b/>
          <w:sz w:val="22"/>
          <w:highlight w:val="cyan"/>
          <w:lang w:val="es-ES_tradnl"/>
        </w:rPr>
        <w:t>Transeccional</w:t>
      </w:r>
      <w:proofErr w:type="spellEnd"/>
      <w:r w:rsidRPr="007D1951">
        <w:rPr>
          <w:rFonts w:ascii="Arial" w:hAnsi="Arial" w:cs="Arial"/>
          <w:b/>
          <w:sz w:val="22"/>
          <w:highlight w:val="cyan"/>
          <w:lang w:val="es-ES_tradnl"/>
        </w:rPr>
        <w:t xml:space="preserve"> o transversal:</w:t>
      </w:r>
      <w:r w:rsidRPr="007D1951">
        <w:rPr>
          <w:rFonts w:ascii="Arial" w:hAnsi="Arial" w:cs="Arial"/>
          <w:sz w:val="22"/>
          <w:highlight w:val="cyan"/>
          <w:lang w:val="es-ES_tradnl"/>
        </w:rPr>
        <w:t xml:space="preserve"> Exploratorio / Descriptivo / Correlacional-causal.</w:t>
      </w:r>
    </w:p>
    <w:p w:rsidR="009D40B2" w:rsidRPr="007D1951" w:rsidRDefault="009D40B2" w:rsidP="009D40B2">
      <w:pPr>
        <w:pStyle w:val="Prrafodelista"/>
        <w:numPr>
          <w:ilvl w:val="0"/>
          <w:numId w:val="10"/>
        </w:numPr>
        <w:spacing w:after="60"/>
        <w:ind w:left="1134" w:hanging="567"/>
        <w:rPr>
          <w:rFonts w:ascii="Arial" w:hAnsi="Arial" w:cs="Arial"/>
          <w:sz w:val="20"/>
          <w:highlight w:val="cyan"/>
          <w:lang w:val="es-ES_tradnl"/>
        </w:rPr>
      </w:pPr>
      <w:r w:rsidRPr="007D1951">
        <w:rPr>
          <w:rFonts w:ascii="Arial" w:hAnsi="Arial" w:cs="Arial"/>
          <w:b/>
          <w:sz w:val="22"/>
          <w:highlight w:val="cyan"/>
          <w:lang w:val="es-ES_tradnl"/>
        </w:rPr>
        <w:t>Longitudinal o evolutivo:</w:t>
      </w:r>
      <w:r w:rsidRPr="007D1951">
        <w:rPr>
          <w:rFonts w:ascii="Arial" w:hAnsi="Arial" w:cs="Arial"/>
          <w:sz w:val="22"/>
          <w:highlight w:val="cyan"/>
          <w:lang w:val="es-ES_tradnl"/>
        </w:rPr>
        <w:t xml:space="preserve"> Diseño de tendencia / Diseño de análisis evolutivo de grupos / Diseño penal.</w:t>
      </w:r>
    </w:p>
    <w:p w:rsidR="007D1951" w:rsidRPr="007D1951" w:rsidRDefault="007D1951" w:rsidP="007D1951">
      <w:pPr>
        <w:ind w:left="567"/>
        <w:rPr>
          <w:lang w:val="es-ES_tradnl"/>
        </w:rPr>
      </w:pPr>
      <w:r w:rsidRPr="007D1951">
        <w:rPr>
          <w:lang w:val="es-ES_tradnl"/>
        </w:rPr>
        <w:t xml:space="preserve">Para  la  </w:t>
      </w:r>
      <w:proofErr w:type="spellStart"/>
      <w:r w:rsidRPr="007D1951">
        <w:rPr>
          <w:lang w:val="es-ES_tradnl"/>
        </w:rPr>
        <w:t>contrastación</w:t>
      </w:r>
      <w:proofErr w:type="spellEnd"/>
      <w:r w:rsidRPr="007D1951">
        <w:rPr>
          <w:lang w:val="es-ES_tradnl"/>
        </w:rPr>
        <w:t xml:space="preserve">  de  la  hipótesis  se  utilizará  el  método  de  diseño  en sucesión, llamado también Método Pre – Test / Post – Test o en Línea. Este modelo  trata  de  superar  las  limitaciones  de  un  anterior,  en  cuanto  a identificar una base de comparación o línea de referencia. </w:t>
      </w:r>
    </w:p>
    <w:p w:rsidR="007D1951" w:rsidRPr="007D1951" w:rsidRDefault="007D1951" w:rsidP="007D1951">
      <w:pPr>
        <w:ind w:left="567"/>
        <w:rPr>
          <w:lang w:val="es-ES_tradnl"/>
        </w:rPr>
      </w:pPr>
      <w:r w:rsidRPr="007D1951">
        <w:rPr>
          <w:lang w:val="es-ES_tradnl"/>
        </w:rPr>
        <w:t xml:space="preserve">Veamos en qué consiste: </w:t>
      </w:r>
    </w:p>
    <w:p w:rsidR="007D1951" w:rsidRPr="007D1951" w:rsidRDefault="007D1951" w:rsidP="007D1951">
      <w:pPr>
        <w:ind w:left="567"/>
        <w:rPr>
          <w:lang w:val="es-ES_tradnl"/>
        </w:rPr>
      </w:pPr>
      <w:r w:rsidRPr="007D1951">
        <w:rPr>
          <w:lang w:val="es-ES_tradnl"/>
        </w:rPr>
        <w:t xml:space="preserve">Una  medición  de  la  variable  dependiente  previa  a  la  aplicación  de  la variable independiente (Pre - Test). </w:t>
      </w:r>
    </w:p>
    <w:p w:rsidR="007D1951" w:rsidRPr="007D1951" w:rsidRDefault="007D1951" w:rsidP="007D1951">
      <w:pPr>
        <w:ind w:left="567"/>
        <w:rPr>
          <w:lang w:val="es-ES_tradnl"/>
        </w:rPr>
      </w:pPr>
      <w:r w:rsidRPr="007D1951">
        <w:rPr>
          <w:lang w:val="es-ES_tradnl"/>
        </w:rPr>
        <w:t xml:space="preserve">La aplicación de la variable independiente. </w:t>
      </w:r>
    </w:p>
    <w:p w:rsidR="007D1951" w:rsidRPr="007D1951" w:rsidRDefault="007D1951" w:rsidP="007D1951">
      <w:pPr>
        <w:ind w:left="567"/>
        <w:rPr>
          <w:lang w:val="es-ES_tradnl"/>
        </w:rPr>
      </w:pPr>
      <w:r w:rsidRPr="007D1951">
        <w:rPr>
          <w:lang w:val="es-ES_tradnl"/>
        </w:rPr>
        <w:t xml:space="preserve">Una nueva medición de la variable dependiente, después de la aplicación de la variable independiente (Post - Test). </w:t>
      </w:r>
    </w:p>
    <w:p w:rsidR="007D1951" w:rsidRPr="007D1951" w:rsidRDefault="007D1951" w:rsidP="007D1951">
      <w:pPr>
        <w:ind w:left="567"/>
        <w:rPr>
          <w:lang w:val="es-ES_tradnl"/>
        </w:rPr>
      </w:pPr>
      <w:r w:rsidRPr="007D1951">
        <w:rPr>
          <w:lang w:val="es-ES_tradnl"/>
        </w:rPr>
        <w:t xml:space="preserve">Formalización: </w:t>
      </w:r>
    </w:p>
    <w:p w:rsidR="007D1951" w:rsidRPr="007D1951" w:rsidRDefault="007D1951" w:rsidP="007D1951">
      <w:pPr>
        <w:ind w:left="567"/>
        <w:rPr>
          <w:lang w:val="es-ES_tradnl"/>
        </w:rPr>
      </w:pPr>
      <w:r w:rsidRPr="007D1951">
        <w:rPr>
          <w:lang w:val="es-ES_tradnl"/>
        </w:rPr>
        <w:t>M1----------</w:t>
      </w:r>
      <w:r w:rsidRPr="007D1951">
        <w:rPr>
          <w:lang w:val="es-ES_tradnl"/>
        </w:rPr>
        <w:t> X ------------</w:t>
      </w:r>
      <w:r w:rsidRPr="007D1951">
        <w:rPr>
          <w:lang w:val="es-ES_tradnl"/>
        </w:rPr>
        <w:t xml:space="preserve"> M2 </w:t>
      </w:r>
    </w:p>
    <w:p w:rsidR="007D1951" w:rsidRPr="007D1951" w:rsidRDefault="007D1951" w:rsidP="007D1951">
      <w:pPr>
        <w:ind w:left="567"/>
        <w:rPr>
          <w:lang w:val="es-ES_tradnl"/>
        </w:rPr>
      </w:pPr>
      <w:r w:rsidRPr="007D1951">
        <w:rPr>
          <w:lang w:val="es-ES_tradnl"/>
        </w:rPr>
        <w:t xml:space="preserve">Donde, </w:t>
      </w:r>
    </w:p>
    <w:p w:rsidR="007D1951" w:rsidRPr="007D1951" w:rsidRDefault="007D1951" w:rsidP="007D1951">
      <w:pPr>
        <w:ind w:left="567"/>
        <w:rPr>
          <w:lang w:val="es-ES_tradnl"/>
        </w:rPr>
      </w:pPr>
      <w:r w:rsidRPr="007D1951">
        <w:rPr>
          <w:lang w:val="es-ES_tradnl"/>
        </w:rPr>
        <w:t>M1: Tiempo de Gestión del Proceso de Pedido de Taxi antes de usar la aplicación móvil.</w:t>
      </w:r>
    </w:p>
    <w:p w:rsidR="007D1951" w:rsidRPr="007D1951" w:rsidRDefault="007D1951" w:rsidP="007D1951">
      <w:pPr>
        <w:ind w:left="567"/>
        <w:rPr>
          <w:lang w:val="es-ES_tradnl"/>
        </w:rPr>
      </w:pPr>
      <w:r w:rsidRPr="007D1951">
        <w:rPr>
          <w:lang w:val="es-ES_tradnl"/>
        </w:rPr>
        <w:t>X: Aplicación Móvil.</w:t>
      </w:r>
    </w:p>
    <w:p w:rsidR="009D40B2" w:rsidRDefault="007D1951" w:rsidP="007D1951">
      <w:pPr>
        <w:ind w:left="567"/>
        <w:rPr>
          <w:lang w:val="es-ES_tradnl"/>
        </w:rPr>
      </w:pPr>
      <w:r w:rsidRPr="007D1951">
        <w:rPr>
          <w:lang w:val="es-ES_tradnl"/>
        </w:rPr>
        <w:t>M2: Tiempo de Gestión del Proceso de Pedido de Taxi después de usar la aplicación móvil.</w:t>
      </w:r>
    </w:p>
    <w:p w:rsidR="009D40B2" w:rsidRPr="00EF4F34" w:rsidRDefault="009D40B2" w:rsidP="00DF7BC3">
      <w:pPr>
        <w:ind w:left="567"/>
        <w:rPr>
          <w:lang w:val="es-ES_tradnl"/>
        </w:rPr>
      </w:pPr>
    </w:p>
    <w:p w:rsidR="00DF7BC3" w:rsidRDefault="00DF7BC3" w:rsidP="00DF7BC3">
      <w:pPr>
        <w:pStyle w:val="Ttulo2"/>
        <w:keepLines w:val="0"/>
      </w:pPr>
      <w:bookmarkStart w:id="54" w:name="_Toc379495924"/>
      <w:bookmarkStart w:id="55" w:name="_Toc387424873"/>
      <w:r>
        <w:lastRenderedPageBreak/>
        <w:t>Material de estudio.</w:t>
      </w:r>
      <w:bookmarkEnd w:id="54"/>
      <w:bookmarkEnd w:id="55"/>
    </w:p>
    <w:p w:rsidR="00F658F5" w:rsidRPr="00460D7C" w:rsidRDefault="00F658F5" w:rsidP="00807CD9">
      <w:pPr>
        <w:pStyle w:val="Ttulo3"/>
        <w:spacing w:after="0"/>
      </w:pPr>
      <w:bookmarkStart w:id="56" w:name="_Toc383789459"/>
      <w:bookmarkStart w:id="57" w:name="_Toc387424874"/>
      <w:bookmarkStart w:id="58" w:name="_Toc379495925"/>
      <w:r w:rsidRPr="00460D7C">
        <w:t>Unidad de estudio.</w:t>
      </w:r>
      <w:bookmarkEnd w:id="56"/>
      <w:bookmarkEnd w:id="57"/>
    </w:p>
    <w:p w:rsidR="00F658F5" w:rsidRDefault="00F658F5" w:rsidP="00807CD9">
      <w:pPr>
        <w:spacing w:after="0"/>
        <w:ind w:left="1418"/>
      </w:pPr>
      <w:r w:rsidRPr="007D1951">
        <w:rPr>
          <w:highlight w:val="cyan"/>
        </w:rPr>
        <w:t>Especifica el individuo, objeto o circunstancia que proporcionará la información para el estudio y/o del cual se toman las mediciones u observaciones.</w:t>
      </w:r>
    </w:p>
    <w:p w:rsidR="007D1951" w:rsidRPr="00230A68" w:rsidRDefault="007D1951" w:rsidP="00807CD9">
      <w:pPr>
        <w:spacing w:after="0"/>
        <w:ind w:left="1418"/>
      </w:pPr>
      <w:r w:rsidRPr="00230A68">
        <w:t>Usuarios del Servicio de Taxi (Clientes).</w:t>
      </w:r>
    </w:p>
    <w:p w:rsidR="00F658F5" w:rsidRPr="00460D7C" w:rsidRDefault="00F658F5" w:rsidP="00807CD9">
      <w:pPr>
        <w:spacing w:after="0"/>
        <w:rPr>
          <w:lang w:val="es-ES_tradnl"/>
        </w:rPr>
      </w:pPr>
    </w:p>
    <w:p w:rsidR="00DF7BC3" w:rsidRPr="006E595A" w:rsidRDefault="00DF7BC3" w:rsidP="00807CD9">
      <w:pPr>
        <w:pStyle w:val="Ttulo3"/>
        <w:spacing w:after="0"/>
      </w:pPr>
      <w:bookmarkStart w:id="59" w:name="_Toc387424875"/>
      <w:r w:rsidRPr="006E595A">
        <w:t>Población.</w:t>
      </w:r>
      <w:bookmarkEnd w:id="58"/>
      <w:bookmarkEnd w:id="59"/>
    </w:p>
    <w:p w:rsidR="00DF7BC3" w:rsidRDefault="00DF7BC3" w:rsidP="00807CD9">
      <w:pPr>
        <w:spacing w:after="0"/>
        <w:ind w:left="1418"/>
      </w:pPr>
      <w:r w:rsidRPr="00E12734">
        <w:t>Especifica el conjunto total de individuos, objetos o circunstancias de los sujetos con características comunes observables en un lugar y momento determinado.</w:t>
      </w:r>
    </w:p>
    <w:p w:rsidR="007D1951" w:rsidRPr="00230A68" w:rsidRDefault="007D1951" w:rsidP="007D1951">
      <w:pPr>
        <w:ind w:left="1418"/>
      </w:pPr>
      <w:r w:rsidRPr="00230A68">
        <w:t xml:space="preserve">La población en estudio, está constituida por los clientes y </w:t>
      </w:r>
      <w:r>
        <w:t>los</w:t>
      </w:r>
      <w:r w:rsidRPr="00230A68">
        <w:t xml:space="preserve"> Conductores del Servicio de taxis en la ciudad de Trujillo.</w:t>
      </w:r>
    </w:p>
    <w:p w:rsidR="007D1951" w:rsidRPr="00230A68" w:rsidRDefault="007D1951" w:rsidP="00091C2D">
      <w:pPr>
        <w:spacing w:after="0"/>
        <w:ind w:left="1843" w:hanging="425"/>
      </w:pPr>
      <w:r w:rsidRPr="00230A68">
        <w:t>•</w:t>
      </w:r>
      <w:r w:rsidRPr="00230A68">
        <w:tab/>
        <w:t>80 clientes (entre las fechas 07/06/2014 – 08/07/2014.)</w:t>
      </w:r>
    </w:p>
    <w:p w:rsidR="00DF7BC3" w:rsidRPr="00E12734" w:rsidRDefault="00DF7BC3" w:rsidP="00807CD9">
      <w:pPr>
        <w:spacing w:after="0"/>
        <w:ind w:left="1418"/>
      </w:pPr>
    </w:p>
    <w:p w:rsidR="00DF7BC3" w:rsidRDefault="00DF7BC3" w:rsidP="00807CD9">
      <w:pPr>
        <w:pStyle w:val="Ttulo3"/>
        <w:spacing w:after="0"/>
      </w:pPr>
      <w:bookmarkStart w:id="60" w:name="_Toc379495926"/>
      <w:bookmarkStart w:id="61" w:name="_Toc387424876"/>
      <w:r>
        <w:t>Muestra.</w:t>
      </w:r>
      <w:bookmarkEnd w:id="60"/>
      <w:bookmarkEnd w:id="61"/>
    </w:p>
    <w:p w:rsidR="00DF7BC3" w:rsidRDefault="00DF7BC3" w:rsidP="00DF7BC3">
      <w:pPr>
        <w:ind w:left="1418"/>
      </w:pPr>
      <w:r w:rsidRPr="00E12734">
        <w:t>Especifica el tipo de muestreo y según este, la fórmula estadística utilizada para definir el número de la muestra u otros criterios establecidos para determinarla.</w:t>
      </w:r>
    </w:p>
    <w:p w:rsidR="00DF7BC3" w:rsidRPr="00E12734" w:rsidRDefault="00DF7BC3" w:rsidP="00DF7BC3">
      <w:pPr>
        <w:ind w:left="1418"/>
      </w:pPr>
    </w:p>
    <w:p w:rsidR="00DF7BC3" w:rsidRDefault="00DF7BC3" w:rsidP="00DF7BC3">
      <w:pPr>
        <w:pStyle w:val="Ttulo2"/>
        <w:keepLines w:val="0"/>
      </w:pPr>
      <w:bookmarkStart w:id="62" w:name="_Toc379495927"/>
      <w:bookmarkStart w:id="63" w:name="_Toc387424877"/>
      <w:r>
        <w:t>Técnicas, procedimientos e instrumentos.</w:t>
      </w:r>
      <w:bookmarkEnd w:id="62"/>
      <w:bookmarkEnd w:id="63"/>
    </w:p>
    <w:p w:rsidR="00DF7BC3" w:rsidRPr="004336A2" w:rsidRDefault="00DF7BC3" w:rsidP="00807CD9">
      <w:pPr>
        <w:pStyle w:val="Ttulo3"/>
        <w:spacing w:after="0"/>
      </w:pPr>
      <w:bookmarkStart w:id="64" w:name="_Toc379495928"/>
      <w:bookmarkStart w:id="65" w:name="_Toc387424878"/>
      <w:r w:rsidRPr="004336A2">
        <w:t>Para recolectar datos.</w:t>
      </w:r>
      <w:bookmarkEnd w:id="64"/>
      <w:bookmarkEnd w:id="65"/>
    </w:p>
    <w:p w:rsidR="00DF7BC3" w:rsidRDefault="00DF7BC3" w:rsidP="00D76E36">
      <w:pPr>
        <w:spacing w:after="0"/>
        <w:ind w:left="1418"/>
      </w:pPr>
      <w:r w:rsidRPr="00EF4F34">
        <w:t>Detalla las técnicas, procedimientos e instrumentos que se utilizarán para recopilar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DF7BC3" w:rsidRPr="00EF4F34" w:rsidRDefault="00DF7BC3" w:rsidP="00D76E36">
      <w:pPr>
        <w:spacing w:after="0"/>
        <w:ind w:left="1418"/>
      </w:pPr>
    </w:p>
    <w:p w:rsidR="00DF7BC3" w:rsidRDefault="00DF7BC3" w:rsidP="00807CD9">
      <w:pPr>
        <w:pStyle w:val="Ttulo3"/>
        <w:spacing w:after="0"/>
      </w:pPr>
      <w:bookmarkStart w:id="66" w:name="_Toc379495929"/>
      <w:bookmarkStart w:id="67" w:name="_Toc387424879"/>
      <w:r>
        <w:t>Para procesar datos.</w:t>
      </w:r>
      <w:bookmarkEnd w:id="66"/>
      <w:bookmarkEnd w:id="67"/>
    </w:p>
    <w:p w:rsidR="00DF7BC3" w:rsidRPr="00EF4F34" w:rsidRDefault="00DF7BC3" w:rsidP="00DF7BC3">
      <w:pPr>
        <w:ind w:left="1418"/>
      </w:pPr>
      <w:r w:rsidRPr="00EF4F34">
        <w:t xml:space="preserve">Detalla las técnicas, procedimientos e instrumentos que se utilizarán para procesar y analizar la información, de tal modo que se facilite la réplica del estudio. Los instrumentos elaborados por el autor o autores deben describirse y justificarse. Los instrumentos estandarizados deben referenciar </w:t>
      </w:r>
      <w:r w:rsidRPr="00EF4F34">
        <w:lastRenderedPageBreak/>
        <w:t>la fuente original. Todo instrumento debe haber sido validado antes de su aplicación.</w:t>
      </w:r>
    </w:p>
    <w:p w:rsidR="00DF7BC3" w:rsidRPr="00EF4F34" w:rsidRDefault="00DF7BC3" w:rsidP="00DF7BC3">
      <w:pPr>
        <w:ind w:left="1418"/>
      </w:pPr>
    </w:p>
    <w:p w:rsidR="00DF7BC3" w:rsidRPr="00EF4F34" w:rsidRDefault="00DF7BC3" w:rsidP="00DF7BC3">
      <w:pPr>
        <w:ind w:left="1418"/>
      </w:pPr>
    </w:p>
    <w:p w:rsidR="00375D11" w:rsidRDefault="00375D11"/>
    <w:p w:rsidR="00DF7BC3" w:rsidRDefault="00DF7BC3">
      <w:pPr>
        <w:sectPr w:rsidR="00DF7BC3" w:rsidSect="00AE3066">
          <w:pgSz w:w="11907" w:h="16840" w:code="9"/>
          <w:pgMar w:top="1418" w:right="1418" w:bottom="1134" w:left="1701" w:header="709" w:footer="709" w:gutter="0"/>
          <w:cols w:space="708"/>
          <w:docGrid w:linePitch="360"/>
        </w:sectPr>
      </w:pPr>
    </w:p>
    <w:p w:rsidR="00375D11" w:rsidRDefault="00DF7BC3" w:rsidP="00DF7BC3">
      <w:pPr>
        <w:pStyle w:val="Ttulo1"/>
      </w:pPr>
      <w:bookmarkStart w:id="68" w:name="_Toc387424880"/>
      <w:r w:rsidRPr="002C7FA5">
        <w:lastRenderedPageBreak/>
        <w:t>RESULTADOS</w:t>
      </w:r>
      <w:bookmarkEnd w:id="68"/>
    </w:p>
    <w:p w:rsidR="00DF7BC3" w:rsidRDefault="00DF7BC3" w:rsidP="00DF7BC3"/>
    <w:p w:rsidR="00DF7BC3" w:rsidRPr="00711C91" w:rsidRDefault="00DF7BC3" w:rsidP="00DF7BC3">
      <w:r w:rsidRPr="00711C91">
        <w:t xml:space="preserve">Comprende los resultados de la medición de los indicadores correspondientes a la variable dependiente, bajo los efectos de la variable independiente. </w:t>
      </w:r>
    </w:p>
    <w:p w:rsidR="00DF7BC3" w:rsidRPr="00711C91" w:rsidRDefault="00DF7BC3" w:rsidP="00DF7BC3">
      <w:r w:rsidRPr="00711C91">
        <w:t>Si el producto de especialidad no se pudiera aplicar de manera real para medir algunos indicadores, es válido realizar la medición a través de una simulación o proyección estadística del mismo.</w:t>
      </w:r>
    </w:p>
    <w:p w:rsidR="00DF7BC3" w:rsidRPr="00711C91" w:rsidRDefault="00DF7BC3" w:rsidP="00DF7BC3">
      <w:r w:rsidRPr="00711C91">
        <w:t>Los resultados concluyen con la prueba de hipótesis.</w:t>
      </w:r>
    </w:p>
    <w:p w:rsidR="00DF7BC3" w:rsidRDefault="00DF7BC3" w:rsidP="00DF7BC3"/>
    <w:p w:rsidR="00375D11" w:rsidRDefault="00375D11"/>
    <w:p w:rsidR="00DF7BC3" w:rsidRDefault="00DF7BC3">
      <w:pPr>
        <w:sectPr w:rsidR="00DF7BC3" w:rsidSect="00AE3066">
          <w:pgSz w:w="11907" w:h="16840" w:code="9"/>
          <w:pgMar w:top="1418" w:right="1418" w:bottom="1134" w:left="1701" w:header="709" w:footer="709" w:gutter="0"/>
          <w:cols w:space="708"/>
          <w:docGrid w:linePitch="360"/>
        </w:sectPr>
      </w:pPr>
    </w:p>
    <w:p w:rsidR="00375D11" w:rsidRDefault="00DF7BC3" w:rsidP="00DF7BC3">
      <w:pPr>
        <w:pStyle w:val="Ttulo1"/>
      </w:pPr>
      <w:bookmarkStart w:id="69" w:name="_Toc387424881"/>
      <w:r w:rsidRPr="002C7FA5">
        <w:lastRenderedPageBreak/>
        <w:t>DISCUSIÓN</w:t>
      </w:r>
      <w:bookmarkEnd w:id="69"/>
    </w:p>
    <w:p w:rsidR="00DF7BC3" w:rsidRPr="00CE39E7" w:rsidRDefault="00DF7BC3" w:rsidP="00DF7BC3"/>
    <w:p w:rsidR="00DF7BC3" w:rsidRPr="00711C91" w:rsidRDefault="00DF7BC3" w:rsidP="00DF7BC3">
      <w:r w:rsidRPr="00711C91">
        <w:t>Es un texto argumentativo a través del cual el autor valida su hipótesis, tomando como sustento los resultados obtenidos en la medición de indicadores y la prueba de hipótesis. Puede además mencionar aquí las características del producto-solución que permitieron alcanzar los resultados.</w:t>
      </w:r>
    </w:p>
    <w:p w:rsidR="00DF7BC3" w:rsidRPr="00711C91" w:rsidRDefault="00DF7BC3" w:rsidP="00DF7BC3">
      <w:pPr>
        <w:rPr>
          <w:lang w:val="es-ES_tradnl"/>
        </w:rPr>
      </w:pPr>
    </w:p>
    <w:p w:rsidR="00DF7BC3" w:rsidRDefault="00DF7BC3" w:rsidP="00DF7BC3"/>
    <w:p w:rsidR="00DF7BC3" w:rsidRDefault="00380C79" w:rsidP="00DF7BC3">
      <w:r w:rsidRPr="00380C79">
        <w:rPr>
          <w:highlight w:val="red"/>
        </w:rPr>
        <w:t>Elaborar encuesta</w:t>
      </w:r>
      <w:r>
        <w:rPr>
          <w:highlight w:val="red"/>
        </w:rPr>
        <w:t xml:space="preserve"> previa a y posterior</w:t>
      </w:r>
      <w:r w:rsidRPr="00380C79">
        <w:rPr>
          <w:highlight w:val="red"/>
        </w:rPr>
        <w:t xml:space="preserve"> que obedezca a obtener la información para cumplir los objetivos.</w:t>
      </w:r>
    </w:p>
    <w:p w:rsidR="00380C79" w:rsidRPr="00EF530C" w:rsidRDefault="00380C79" w:rsidP="00DF7BC3">
      <w:pPr>
        <w:rPr>
          <w:highlight w:val="red"/>
        </w:rPr>
      </w:pPr>
      <w:r w:rsidRPr="00EF530C">
        <w:rPr>
          <w:highlight w:val="red"/>
        </w:rPr>
        <w:t>Aplicar encuesta</w:t>
      </w:r>
    </w:p>
    <w:p w:rsidR="00380C79" w:rsidRDefault="00380C79" w:rsidP="00DF7BC3">
      <w:r w:rsidRPr="00EF530C">
        <w:rPr>
          <w:highlight w:val="red"/>
        </w:rPr>
        <w:t>Cuadros estadísticos</w:t>
      </w:r>
    </w:p>
    <w:p w:rsidR="00EF530C" w:rsidRDefault="00EF530C" w:rsidP="00DF7BC3"/>
    <w:p w:rsidR="00EF530C" w:rsidRDefault="008011BC" w:rsidP="00DF7BC3">
      <w:r>
        <w:t>Seguridad.</w:t>
      </w:r>
    </w:p>
    <w:p w:rsidR="00EF530C" w:rsidRDefault="00EF530C" w:rsidP="00DF7BC3">
      <w:r>
        <w:t>Problema, objetivos e indicadores</w:t>
      </w:r>
    </w:p>
    <w:p w:rsidR="00EF530C" w:rsidRDefault="00EF530C" w:rsidP="00DF7BC3">
      <w:r>
        <w:t>Producto</w:t>
      </w:r>
    </w:p>
    <w:p w:rsidR="00380C79" w:rsidRDefault="00380C79" w:rsidP="00DF7BC3"/>
    <w:p w:rsidR="00380C79" w:rsidRDefault="00380C79" w:rsidP="00DF7BC3"/>
    <w:p w:rsidR="00380C79" w:rsidRDefault="00380C79" w:rsidP="00DF7BC3">
      <w:pPr>
        <w:sectPr w:rsidR="00380C79" w:rsidSect="00AE3066">
          <w:pgSz w:w="11907" w:h="16840" w:code="9"/>
          <w:pgMar w:top="1418" w:right="1418" w:bottom="1134" w:left="1701" w:header="709" w:footer="709" w:gutter="0"/>
          <w:cols w:space="708"/>
          <w:docGrid w:linePitch="360"/>
        </w:sectPr>
      </w:pPr>
    </w:p>
    <w:p w:rsidR="00DF7BC3" w:rsidRDefault="00DF7BC3" w:rsidP="00DF7BC3">
      <w:pPr>
        <w:pStyle w:val="Puesto"/>
        <w:jc w:val="both"/>
      </w:pPr>
      <w:bookmarkStart w:id="70" w:name="_Toc387424882"/>
      <w:r w:rsidRPr="002D2009">
        <w:lastRenderedPageBreak/>
        <w:t>CONCLUSIONES</w:t>
      </w:r>
      <w:bookmarkEnd w:id="70"/>
    </w:p>
    <w:p w:rsidR="00DF7BC3" w:rsidRDefault="00DF7BC3" w:rsidP="00DF7BC3"/>
    <w:p w:rsidR="00DF7BC3" w:rsidRPr="0050370A" w:rsidRDefault="00DF7BC3" w:rsidP="00DF7BC3">
      <w:r w:rsidRPr="0050370A">
        <w:t xml:space="preserve">Las conclusiones se redactan en relación a los objetivos planteados. La primera conclusión debe responder si se logró o no el objetivo general y especificar alguna evidencia de ello. </w:t>
      </w:r>
    </w:p>
    <w:p w:rsidR="00DF7BC3" w:rsidRPr="0050370A" w:rsidRDefault="00DF7BC3" w:rsidP="00DF7BC3">
      <w:r w:rsidRPr="0050370A">
        <w:t>Las demás conclusiones responden a los objetivos específicos en el orden en que fueron planteados.</w:t>
      </w:r>
    </w:p>
    <w:p w:rsidR="00DF7BC3" w:rsidRDefault="00DF7BC3" w:rsidP="00DF7BC3">
      <w:pPr>
        <w:rPr>
          <w:lang w:val="es-ES_tradnl"/>
        </w:rPr>
      </w:pPr>
    </w:p>
    <w:p w:rsidR="00375D11" w:rsidRPr="00DF7BC3" w:rsidRDefault="00375D11">
      <w:pPr>
        <w:rPr>
          <w:lang w:val="es-ES_tradnl"/>
        </w:rPr>
      </w:pPr>
    </w:p>
    <w:p w:rsidR="00375D11" w:rsidRDefault="00375D11"/>
    <w:p w:rsidR="00375D11" w:rsidRDefault="00375D11"/>
    <w:p w:rsidR="00375D11" w:rsidRDefault="00375D11"/>
    <w:p w:rsidR="00375D11" w:rsidRDefault="00375D11"/>
    <w:p w:rsidR="00375D11" w:rsidRDefault="00375D11"/>
    <w:p w:rsidR="00DF7BC3" w:rsidRDefault="00DF7BC3">
      <w:pPr>
        <w:sectPr w:rsidR="00DF7BC3" w:rsidSect="00AE3066">
          <w:pgSz w:w="11907" w:h="16840" w:code="9"/>
          <w:pgMar w:top="1418" w:right="1418" w:bottom="1134" w:left="1701" w:header="709" w:footer="709" w:gutter="0"/>
          <w:cols w:space="708"/>
          <w:docGrid w:linePitch="360"/>
        </w:sectPr>
      </w:pPr>
    </w:p>
    <w:p w:rsidR="00375D11" w:rsidRDefault="00AE3066" w:rsidP="00AE3066">
      <w:pPr>
        <w:pStyle w:val="Puesto"/>
        <w:jc w:val="both"/>
      </w:pPr>
      <w:bookmarkStart w:id="71" w:name="_Toc387424883"/>
      <w:r>
        <w:lastRenderedPageBreak/>
        <w:t>RECOMENDACIONES</w:t>
      </w:r>
      <w:bookmarkEnd w:id="71"/>
    </w:p>
    <w:p w:rsidR="00AE3066" w:rsidRDefault="00AE3066" w:rsidP="00AE3066"/>
    <w:p w:rsidR="00AE3066" w:rsidRPr="0050370A" w:rsidRDefault="00AE3066" w:rsidP="00AE3066">
      <w:r w:rsidRPr="0050370A">
        <w:t>Las recomendaciones deben ser dirigidas a todos los actores interesados en el estudio. Por ejemplo, a la empresa, a otros investigadores interesados en el tema, a otros profesionales de la especialidad, entre otros.</w:t>
      </w:r>
    </w:p>
    <w:p w:rsidR="00AE3066" w:rsidRPr="0050370A" w:rsidRDefault="00AE3066" w:rsidP="00AE3066"/>
    <w:p w:rsidR="00AE3066" w:rsidRPr="0050370A" w:rsidRDefault="00AE3066" w:rsidP="00AE3066"/>
    <w:p w:rsidR="00375D11" w:rsidRDefault="00375D11"/>
    <w:p w:rsidR="00375D11" w:rsidRDefault="00375D11"/>
    <w:p w:rsidR="00AE3066" w:rsidRDefault="00AE3066">
      <w:pPr>
        <w:sectPr w:rsidR="00AE3066" w:rsidSect="00AE3066">
          <w:pgSz w:w="11907" w:h="16840" w:code="9"/>
          <w:pgMar w:top="1418" w:right="1418" w:bottom="1134" w:left="1701" w:header="709" w:footer="709" w:gutter="0"/>
          <w:cols w:space="708"/>
          <w:docGrid w:linePitch="360"/>
        </w:sectPr>
      </w:pPr>
    </w:p>
    <w:p w:rsidR="00375D11" w:rsidRDefault="00AE3066" w:rsidP="00AE3066">
      <w:pPr>
        <w:pStyle w:val="Puesto"/>
        <w:jc w:val="both"/>
      </w:pPr>
      <w:bookmarkStart w:id="72" w:name="_Toc387424884"/>
      <w:r w:rsidRPr="00E40924">
        <w:lastRenderedPageBreak/>
        <w:t>REFERENCIA</w:t>
      </w:r>
      <w:r>
        <w:t>S</w:t>
      </w:r>
      <w:bookmarkEnd w:id="72"/>
    </w:p>
    <w:p w:rsidR="00AE3066" w:rsidRDefault="00AE3066" w:rsidP="00AE3066"/>
    <w:p w:rsidR="00AE3066" w:rsidRPr="0050370A" w:rsidRDefault="00AE3066" w:rsidP="00AE3066">
      <w:r w:rsidRPr="0050370A">
        <w:t>Presenta las referencias del material bibliográfico utilizado para la elaboración de Informe de Tesis. Requiere el cumplimiento de los estándares de redacción científica establecidos por la Universidad.</w:t>
      </w:r>
    </w:p>
    <w:p w:rsidR="00AE3066" w:rsidRDefault="00AE3066" w:rsidP="00AE3066"/>
    <w:p w:rsidR="00375D11" w:rsidRDefault="00375D11"/>
    <w:p w:rsidR="00375D11" w:rsidRDefault="00375D11"/>
    <w:p w:rsidR="00AE3066" w:rsidRDefault="00AE3066">
      <w:pPr>
        <w:sectPr w:rsidR="00AE3066" w:rsidSect="00AE3066">
          <w:pgSz w:w="11907" w:h="16840" w:code="9"/>
          <w:pgMar w:top="1418" w:right="1418" w:bottom="1134" w:left="1701" w:header="709" w:footer="709" w:gutter="0"/>
          <w:cols w:space="708"/>
          <w:docGrid w:linePitch="360"/>
        </w:sectPr>
      </w:pPr>
    </w:p>
    <w:p w:rsidR="00375D11" w:rsidRDefault="00AE3066" w:rsidP="00AE3066">
      <w:pPr>
        <w:pStyle w:val="Puesto"/>
        <w:jc w:val="both"/>
      </w:pPr>
      <w:bookmarkStart w:id="73" w:name="_Toc387424885"/>
      <w:r w:rsidRPr="00E40924">
        <w:lastRenderedPageBreak/>
        <w:t>ANEXOS</w:t>
      </w:r>
      <w:bookmarkEnd w:id="73"/>
    </w:p>
    <w:p w:rsidR="00F658F5" w:rsidRDefault="00F658F5" w:rsidP="00F658F5">
      <w:pPr>
        <w:rPr>
          <w:lang w:val="es-ES_tradnl"/>
        </w:rPr>
      </w:pPr>
    </w:p>
    <w:p w:rsidR="00F658F5" w:rsidRPr="00460D7C" w:rsidRDefault="00F658F5" w:rsidP="00F658F5">
      <w:pPr>
        <w:rPr>
          <w:lang w:val="es-ES_tradnl"/>
        </w:rPr>
      </w:pPr>
      <w:r w:rsidRPr="00460D7C">
        <w:rPr>
          <w:lang w:val="es-ES_tradnl"/>
        </w:rPr>
        <w:t>En anexos puede ir:</w:t>
      </w:r>
    </w:p>
    <w:p w:rsidR="00F658F5" w:rsidRPr="00460D7C" w:rsidRDefault="00F658F5" w:rsidP="00F658F5">
      <w:pPr>
        <w:pStyle w:val="Prrafodelista"/>
        <w:numPr>
          <w:ilvl w:val="0"/>
          <w:numId w:val="8"/>
        </w:numPr>
        <w:ind w:left="567" w:hanging="567"/>
        <w:rPr>
          <w:rFonts w:ascii="Arial" w:hAnsi="Arial" w:cs="Arial"/>
          <w:sz w:val="22"/>
          <w:lang w:val="es-ES_tradnl"/>
        </w:rPr>
      </w:pPr>
      <w:r w:rsidRPr="00460D7C">
        <w:rPr>
          <w:rFonts w:ascii="Arial" w:hAnsi="Arial" w:cs="Arial"/>
          <w:sz w:val="22"/>
          <w:lang w:val="es-ES_tradnl"/>
        </w:rPr>
        <w:t>El formato de los instrumentos de registro utilizados (formato de encuesta, guía de entrevista, ficha de observación, etcétera).</w:t>
      </w:r>
    </w:p>
    <w:p w:rsidR="00F658F5" w:rsidRPr="00460D7C" w:rsidRDefault="00F658F5" w:rsidP="00F658F5">
      <w:pPr>
        <w:pStyle w:val="Prrafodelista"/>
        <w:numPr>
          <w:ilvl w:val="0"/>
          <w:numId w:val="8"/>
        </w:numPr>
        <w:ind w:left="567" w:hanging="567"/>
        <w:rPr>
          <w:rFonts w:ascii="Arial" w:hAnsi="Arial" w:cs="Arial"/>
          <w:sz w:val="22"/>
          <w:lang w:val="es-ES_tradnl"/>
        </w:rPr>
      </w:pPr>
      <w:r w:rsidRPr="00460D7C">
        <w:rPr>
          <w:rFonts w:ascii="Arial" w:hAnsi="Arial" w:cs="Arial"/>
          <w:sz w:val="22"/>
          <w:lang w:val="es-ES_tradnl"/>
        </w:rPr>
        <w:t>La transcripción de la norma en caso exista un marco legal referencia. - Otros documentos.</w:t>
      </w:r>
    </w:p>
    <w:p w:rsidR="00F658F5" w:rsidRPr="00460D7C" w:rsidRDefault="00F658F5" w:rsidP="00F658F5">
      <w:pPr>
        <w:rPr>
          <w:lang w:val="es-ES_tradnl"/>
        </w:rPr>
      </w:pPr>
    </w:p>
    <w:p w:rsidR="00F658F5" w:rsidRPr="00460D7C" w:rsidRDefault="00F658F5" w:rsidP="00F658F5">
      <w:pPr>
        <w:rPr>
          <w:lang w:val="es-ES_tradnl"/>
        </w:rPr>
      </w:pPr>
      <w:r w:rsidRPr="00460D7C">
        <w:rPr>
          <w:lang w:val="es-ES_tradnl"/>
        </w:rPr>
        <w:t>Cada uno de los instrumentos, evidencias u otros insertados en los anexos, va en hoja independiente. No pueden ir dos anexos en una misma hoja. Cada hoja que contiene un anexo debe ser numerada: ANEXO n.° 1. Título del anexo.</w:t>
      </w:r>
    </w:p>
    <w:p w:rsidR="00F658F5" w:rsidRPr="00460D7C" w:rsidRDefault="00F658F5" w:rsidP="00F658F5"/>
    <w:p w:rsidR="00375D11" w:rsidRDefault="00375D11"/>
    <w:p w:rsidR="00375D11" w:rsidRDefault="00375D11"/>
    <w:p w:rsidR="00375D11" w:rsidRDefault="00375D11"/>
    <w:p w:rsidR="00375D11" w:rsidRDefault="00375D11"/>
    <w:p w:rsidR="00375D11" w:rsidRDefault="00375D11"/>
    <w:p w:rsidR="00162990" w:rsidRDefault="00162990"/>
    <w:sectPr w:rsidR="00162990" w:rsidSect="00AE3066">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C56" w:rsidRDefault="00034C56" w:rsidP="00162990">
      <w:pPr>
        <w:spacing w:after="0"/>
      </w:pPr>
      <w:r>
        <w:separator/>
      </w:r>
    </w:p>
  </w:endnote>
  <w:endnote w:type="continuationSeparator" w:id="0">
    <w:p w:rsidR="00034C56" w:rsidRDefault="00034C56" w:rsidP="001629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3"/>
      <w:gridCol w:w="1325"/>
    </w:tblGrid>
    <w:tr w:rsidR="00034C56" w:rsidTr="002D4BB4">
      <w:trPr>
        <w:jc w:val="center"/>
      </w:trPr>
      <w:tc>
        <w:tcPr>
          <w:tcW w:w="7583" w:type="dxa"/>
        </w:tcPr>
        <w:p w:rsidR="00034C56" w:rsidRPr="00085796" w:rsidRDefault="00034C56" w:rsidP="00235492">
          <w:pPr>
            <w:pStyle w:val="Piedepgina"/>
            <w:jc w:val="left"/>
            <w:rPr>
              <w:b/>
              <w:sz w:val="16"/>
            </w:rPr>
          </w:pPr>
          <w:r>
            <w:rPr>
              <w:b/>
              <w:sz w:val="16"/>
            </w:rPr>
            <w:t xml:space="preserve">Br. Freddy </w:t>
          </w:r>
          <w:proofErr w:type="spellStart"/>
          <w:r>
            <w:rPr>
              <w:b/>
              <w:sz w:val="16"/>
            </w:rPr>
            <w:t>Alessandro</w:t>
          </w:r>
          <w:proofErr w:type="spellEnd"/>
          <w:r>
            <w:rPr>
              <w:b/>
              <w:sz w:val="16"/>
            </w:rPr>
            <w:t xml:space="preserve"> García </w:t>
          </w:r>
          <w:proofErr w:type="spellStart"/>
          <w:r>
            <w:rPr>
              <w:b/>
              <w:sz w:val="16"/>
            </w:rPr>
            <w:t>García</w:t>
          </w:r>
          <w:proofErr w:type="spellEnd"/>
        </w:p>
      </w:tc>
      <w:tc>
        <w:tcPr>
          <w:tcW w:w="1344" w:type="dxa"/>
        </w:tcPr>
        <w:p w:rsidR="00034C56" w:rsidRPr="00085796" w:rsidRDefault="00034C56" w:rsidP="002D4BB4">
          <w:pPr>
            <w:pStyle w:val="Piedepgina"/>
            <w:jc w:val="right"/>
            <w:rPr>
              <w:b/>
              <w:sz w:val="16"/>
            </w:rPr>
          </w:pPr>
          <w:r w:rsidRPr="0018163B">
            <w:rPr>
              <w:b/>
              <w:sz w:val="16"/>
            </w:rPr>
            <w:fldChar w:fldCharType="begin"/>
          </w:r>
          <w:r w:rsidRPr="0018163B">
            <w:rPr>
              <w:b/>
              <w:sz w:val="16"/>
            </w:rPr>
            <w:instrText>PAGE   \* MERGEFORMAT</w:instrText>
          </w:r>
          <w:r w:rsidRPr="0018163B">
            <w:rPr>
              <w:b/>
              <w:sz w:val="16"/>
            </w:rPr>
            <w:fldChar w:fldCharType="separate"/>
          </w:r>
          <w:r w:rsidR="000F0022">
            <w:rPr>
              <w:b/>
              <w:noProof/>
              <w:sz w:val="16"/>
            </w:rPr>
            <w:t>4</w:t>
          </w:r>
          <w:r w:rsidRPr="0018163B">
            <w:rPr>
              <w:b/>
              <w:sz w:val="16"/>
            </w:rPr>
            <w:fldChar w:fldCharType="end"/>
          </w:r>
        </w:p>
      </w:tc>
    </w:tr>
  </w:tbl>
  <w:p w:rsidR="00034C56" w:rsidRPr="00C16EF1" w:rsidRDefault="00034C56" w:rsidP="003956F3">
    <w:pPr>
      <w:pStyle w:val="Piedepgina"/>
      <w:rPr>
        <w:sz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C56" w:rsidRDefault="00034C56">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C56" w:rsidRDefault="00034C56" w:rsidP="00162990">
      <w:pPr>
        <w:spacing w:after="0"/>
      </w:pPr>
      <w:r>
        <w:separator/>
      </w:r>
    </w:p>
  </w:footnote>
  <w:footnote w:type="continuationSeparator" w:id="0">
    <w:p w:rsidR="00034C56" w:rsidRDefault="00034C56" w:rsidP="0016299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5"/>
      <w:gridCol w:w="5333"/>
    </w:tblGrid>
    <w:tr w:rsidR="00034C56" w:rsidTr="00536381">
      <w:trPr>
        <w:jc w:val="center"/>
      </w:trPr>
      <w:tc>
        <w:tcPr>
          <w:tcW w:w="3472" w:type="dxa"/>
        </w:tcPr>
        <w:p w:rsidR="00034C56" w:rsidRDefault="00034C56" w:rsidP="002D4BB4">
          <w:r>
            <w:rPr>
              <w:noProof/>
              <w:lang w:eastAsia="ja-JP"/>
            </w:rPr>
            <w:drawing>
              <wp:inline distT="0" distB="0" distL="0" distR="0">
                <wp:extent cx="1706400" cy="579600"/>
                <wp:effectExtent l="0" t="0" r="8255" b="0"/>
                <wp:docPr id="7"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034C56" w:rsidRPr="00085796" w:rsidRDefault="00034C56" w:rsidP="00235492">
          <w:pPr>
            <w:spacing w:line="240" w:lineRule="auto"/>
            <w:jc w:val="right"/>
            <w:rPr>
              <w:sz w:val="16"/>
            </w:rPr>
          </w:pPr>
          <w:r>
            <w:rPr>
              <w:rFonts w:cs="Arial"/>
              <w:sz w:val="16"/>
            </w:rPr>
            <w:t>“SOLUCIÓN MÓVIL PARA EL PEDIDO DEL SERVICIO DE TAXI MEDIANTE EL USO DEL GPS EN DISPOSITIVOS ANDORID PARA LA EMPRESA NEW TAKCI”</w:t>
          </w:r>
        </w:p>
      </w:tc>
    </w:tr>
  </w:tbl>
  <w:p w:rsidR="00034C56" w:rsidRDefault="00034C56" w:rsidP="003956F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5"/>
      <w:gridCol w:w="5333"/>
    </w:tblGrid>
    <w:tr w:rsidR="00034C56" w:rsidTr="00536381">
      <w:trPr>
        <w:jc w:val="center"/>
      </w:trPr>
      <w:tc>
        <w:tcPr>
          <w:tcW w:w="3472" w:type="dxa"/>
        </w:tcPr>
        <w:p w:rsidR="00034C56" w:rsidRDefault="00034C56" w:rsidP="008E640E">
          <w:r>
            <w:rPr>
              <w:noProof/>
              <w:lang w:eastAsia="ja-JP"/>
            </w:rPr>
            <w:drawing>
              <wp:inline distT="0" distB="0" distL="0" distR="0">
                <wp:extent cx="1706400" cy="579600"/>
                <wp:effectExtent l="0" t="0" r="8255" b="0"/>
                <wp:docPr id="6"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034C56" w:rsidRPr="00085796" w:rsidRDefault="00034C56" w:rsidP="00675C00">
          <w:pPr>
            <w:spacing w:line="240" w:lineRule="auto"/>
            <w:jc w:val="right"/>
            <w:rPr>
              <w:sz w:val="16"/>
            </w:rPr>
          </w:pPr>
          <w:r>
            <w:rPr>
              <w:rFonts w:cs="Arial"/>
              <w:sz w:val="16"/>
            </w:rPr>
            <w:t>“SOLUCIÓN MÓVIL PARA EL PEDIDO DEL SERVICIO DE TAXI MEDIANTE EL USO DEL GPS EN DISPOSITIVOS ANDORID PARA LA EMPRESA NEW TAKCI”</w:t>
          </w:r>
          <w:r w:rsidRPr="00085796">
            <w:rPr>
              <w:rFonts w:cs="Arial"/>
              <w:sz w:val="16"/>
            </w:rPr>
            <w:t xml:space="preserve"> </w:t>
          </w:r>
        </w:p>
      </w:tc>
    </w:tr>
  </w:tbl>
  <w:p w:rsidR="00034C56" w:rsidRPr="00C123E5" w:rsidRDefault="00034C56" w:rsidP="00F858FC">
    <w:pP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293A"/>
    <w:multiLevelType w:val="hybridMultilevel"/>
    <w:tmpl w:val="A128033E"/>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 w15:restartNumberingAfterBreak="0">
    <w:nsid w:val="02581E11"/>
    <w:multiLevelType w:val="multilevel"/>
    <w:tmpl w:val="F6B042AA"/>
    <w:numStyleLink w:val="Estilo2"/>
  </w:abstractNum>
  <w:abstractNum w:abstractNumId="2" w15:restartNumberingAfterBreak="0">
    <w:nsid w:val="02FE0849"/>
    <w:multiLevelType w:val="multilevel"/>
    <w:tmpl w:val="A38806DE"/>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047939C5"/>
    <w:multiLevelType w:val="hybridMultilevel"/>
    <w:tmpl w:val="FA866D14"/>
    <w:lvl w:ilvl="0" w:tplc="280A0001">
      <w:start w:val="1"/>
      <w:numFmt w:val="bullet"/>
      <w:lvlText w:val=""/>
      <w:lvlJc w:val="left"/>
      <w:pPr>
        <w:ind w:left="2705" w:hanging="360"/>
      </w:pPr>
      <w:rPr>
        <w:rFonts w:ascii="Symbol" w:hAnsi="Symbol"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4" w15:restartNumberingAfterBreak="0">
    <w:nsid w:val="061461C2"/>
    <w:multiLevelType w:val="hybridMultilevel"/>
    <w:tmpl w:val="38EE655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5" w15:restartNumberingAfterBreak="0">
    <w:nsid w:val="0C7F14F4"/>
    <w:multiLevelType w:val="hybridMultilevel"/>
    <w:tmpl w:val="F8884346"/>
    <w:lvl w:ilvl="0" w:tplc="280A000D">
      <w:start w:val="1"/>
      <w:numFmt w:val="bullet"/>
      <w:lvlText w:val=""/>
      <w:lvlJc w:val="left"/>
      <w:pPr>
        <w:ind w:left="1494" w:hanging="360"/>
      </w:pPr>
      <w:rPr>
        <w:rFonts w:ascii="Wingdings" w:hAnsi="Wingdings" w:hint="default"/>
      </w:rPr>
    </w:lvl>
    <w:lvl w:ilvl="1" w:tplc="280A0003">
      <w:start w:val="1"/>
      <w:numFmt w:val="bullet"/>
      <w:lvlText w:val="o"/>
      <w:lvlJc w:val="left"/>
      <w:pPr>
        <w:ind w:left="2214" w:hanging="360"/>
      </w:pPr>
      <w:rPr>
        <w:rFonts w:ascii="Courier New" w:hAnsi="Courier New" w:cs="Courier New" w:hint="default"/>
      </w:rPr>
    </w:lvl>
    <w:lvl w:ilvl="2" w:tplc="280A0005">
      <w:start w:val="1"/>
      <w:numFmt w:val="bullet"/>
      <w:lvlText w:val=""/>
      <w:lvlJc w:val="left"/>
      <w:pPr>
        <w:ind w:left="2934" w:hanging="360"/>
      </w:pPr>
      <w:rPr>
        <w:rFonts w:ascii="Wingdings" w:hAnsi="Wingdings" w:hint="default"/>
      </w:rPr>
    </w:lvl>
    <w:lvl w:ilvl="3" w:tplc="280A0001">
      <w:start w:val="1"/>
      <w:numFmt w:val="bullet"/>
      <w:lvlText w:val=""/>
      <w:lvlJc w:val="left"/>
      <w:pPr>
        <w:ind w:left="3654" w:hanging="360"/>
      </w:pPr>
      <w:rPr>
        <w:rFonts w:ascii="Symbol" w:hAnsi="Symbol" w:hint="default"/>
      </w:rPr>
    </w:lvl>
    <w:lvl w:ilvl="4" w:tplc="280A0003">
      <w:start w:val="1"/>
      <w:numFmt w:val="bullet"/>
      <w:lvlText w:val="o"/>
      <w:lvlJc w:val="left"/>
      <w:pPr>
        <w:ind w:left="4374" w:hanging="360"/>
      </w:pPr>
      <w:rPr>
        <w:rFonts w:ascii="Courier New" w:hAnsi="Courier New" w:cs="Courier New" w:hint="default"/>
      </w:rPr>
    </w:lvl>
    <w:lvl w:ilvl="5" w:tplc="280A0005">
      <w:start w:val="1"/>
      <w:numFmt w:val="bullet"/>
      <w:lvlText w:val=""/>
      <w:lvlJc w:val="left"/>
      <w:pPr>
        <w:ind w:left="5094" w:hanging="360"/>
      </w:pPr>
      <w:rPr>
        <w:rFonts w:ascii="Wingdings" w:hAnsi="Wingdings" w:hint="default"/>
      </w:rPr>
    </w:lvl>
    <w:lvl w:ilvl="6" w:tplc="280A0001">
      <w:start w:val="1"/>
      <w:numFmt w:val="bullet"/>
      <w:lvlText w:val=""/>
      <w:lvlJc w:val="left"/>
      <w:pPr>
        <w:ind w:left="5814" w:hanging="360"/>
      </w:pPr>
      <w:rPr>
        <w:rFonts w:ascii="Symbol" w:hAnsi="Symbol" w:hint="default"/>
      </w:rPr>
    </w:lvl>
    <w:lvl w:ilvl="7" w:tplc="280A0003">
      <w:start w:val="1"/>
      <w:numFmt w:val="bullet"/>
      <w:lvlText w:val="o"/>
      <w:lvlJc w:val="left"/>
      <w:pPr>
        <w:ind w:left="6534" w:hanging="360"/>
      </w:pPr>
      <w:rPr>
        <w:rFonts w:ascii="Courier New" w:hAnsi="Courier New" w:cs="Courier New" w:hint="default"/>
      </w:rPr>
    </w:lvl>
    <w:lvl w:ilvl="8" w:tplc="280A0005">
      <w:start w:val="1"/>
      <w:numFmt w:val="bullet"/>
      <w:lvlText w:val=""/>
      <w:lvlJc w:val="left"/>
      <w:pPr>
        <w:ind w:left="7254" w:hanging="360"/>
      </w:pPr>
      <w:rPr>
        <w:rFonts w:ascii="Wingdings" w:hAnsi="Wingdings" w:hint="default"/>
      </w:rPr>
    </w:lvl>
  </w:abstractNum>
  <w:abstractNum w:abstractNumId="6" w15:restartNumberingAfterBreak="0">
    <w:nsid w:val="0ECA7CC9"/>
    <w:multiLevelType w:val="hybridMultilevel"/>
    <w:tmpl w:val="65782B1C"/>
    <w:lvl w:ilvl="0" w:tplc="280A0001">
      <w:start w:val="1"/>
      <w:numFmt w:val="bullet"/>
      <w:lvlText w:val=""/>
      <w:lvlJc w:val="left"/>
      <w:pPr>
        <w:ind w:left="971" w:hanging="264"/>
      </w:pPr>
      <w:rPr>
        <w:rFonts w:ascii="Symbol" w:hAnsi="Symbol" w:hint="default"/>
        <w:w w:val="93"/>
        <w:sz w:val="12"/>
        <w:szCs w:val="12"/>
      </w:rPr>
    </w:lvl>
    <w:lvl w:ilvl="1" w:tplc="9B00E226">
      <w:start w:val="1"/>
      <w:numFmt w:val="bullet"/>
      <w:lvlText w:val="-"/>
      <w:lvlJc w:val="left"/>
      <w:pPr>
        <w:ind w:left="1278" w:hanging="221"/>
      </w:pPr>
      <w:rPr>
        <w:rFonts w:ascii="Times New Roman" w:eastAsia="Times New Roman" w:hAnsi="Times New Roman" w:hint="default"/>
        <w:w w:val="101"/>
        <w:sz w:val="23"/>
        <w:szCs w:val="23"/>
      </w:rPr>
    </w:lvl>
    <w:lvl w:ilvl="2" w:tplc="FCF4A82E">
      <w:start w:val="1"/>
      <w:numFmt w:val="bullet"/>
      <w:lvlText w:val="•"/>
      <w:lvlJc w:val="left"/>
      <w:pPr>
        <w:ind w:left="1583" w:hanging="176"/>
      </w:pPr>
      <w:rPr>
        <w:rFonts w:hint="default"/>
        <w:w w:val="101"/>
        <w:sz w:val="23"/>
        <w:szCs w:val="23"/>
      </w:rPr>
    </w:lvl>
    <w:lvl w:ilvl="3" w:tplc="BC56B706">
      <w:start w:val="1"/>
      <w:numFmt w:val="bullet"/>
      <w:lvlText w:val="•"/>
      <w:lvlJc w:val="left"/>
      <w:pPr>
        <w:ind w:left="1366" w:hanging="176"/>
      </w:pPr>
      <w:rPr>
        <w:rFonts w:hint="default"/>
      </w:rPr>
    </w:lvl>
    <w:lvl w:ilvl="4" w:tplc="10D64F42">
      <w:start w:val="1"/>
      <w:numFmt w:val="bullet"/>
      <w:lvlText w:val="•"/>
      <w:lvlJc w:val="left"/>
      <w:pPr>
        <w:ind w:left="1395" w:hanging="176"/>
      </w:pPr>
      <w:rPr>
        <w:rFonts w:hint="default"/>
      </w:rPr>
    </w:lvl>
    <w:lvl w:ilvl="5" w:tplc="0EAE87C2">
      <w:start w:val="1"/>
      <w:numFmt w:val="bullet"/>
      <w:lvlText w:val="•"/>
      <w:lvlJc w:val="left"/>
      <w:pPr>
        <w:ind w:left="1506" w:hanging="176"/>
      </w:pPr>
      <w:rPr>
        <w:rFonts w:hint="default"/>
      </w:rPr>
    </w:lvl>
    <w:lvl w:ilvl="6" w:tplc="C834002E">
      <w:start w:val="1"/>
      <w:numFmt w:val="bullet"/>
      <w:lvlText w:val="•"/>
      <w:lvlJc w:val="left"/>
      <w:pPr>
        <w:ind w:left="1583" w:hanging="176"/>
      </w:pPr>
      <w:rPr>
        <w:rFonts w:hint="default"/>
      </w:rPr>
    </w:lvl>
    <w:lvl w:ilvl="7" w:tplc="53D8E960">
      <w:start w:val="1"/>
      <w:numFmt w:val="bullet"/>
      <w:lvlText w:val="•"/>
      <w:lvlJc w:val="left"/>
      <w:pPr>
        <w:ind w:left="1583" w:hanging="176"/>
      </w:pPr>
      <w:rPr>
        <w:rFonts w:hint="default"/>
      </w:rPr>
    </w:lvl>
    <w:lvl w:ilvl="8" w:tplc="A2FAD448">
      <w:start w:val="1"/>
      <w:numFmt w:val="bullet"/>
      <w:lvlText w:val="•"/>
      <w:lvlJc w:val="left"/>
      <w:pPr>
        <w:ind w:left="4145" w:hanging="176"/>
      </w:pPr>
      <w:rPr>
        <w:rFonts w:hint="default"/>
      </w:rPr>
    </w:lvl>
  </w:abstractNum>
  <w:abstractNum w:abstractNumId="7" w15:restartNumberingAfterBreak="0">
    <w:nsid w:val="10681A58"/>
    <w:multiLevelType w:val="hybridMultilevel"/>
    <w:tmpl w:val="B64650AE"/>
    <w:lvl w:ilvl="0" w:tplc="728608EE">
      <w:start w:val="1"/>
      <w:numFmt w:val="bullet"/>
      <w:lvlText w:val="➢"/>
      <w:lvlJc w:val="left"/>
      <w:pPr>
        <w:ind w:left="380" w:hanging="264"/>
      </w:pPr>
      <w:rPr>
        <w:rFonts w:ascii="Lucida Sans" w:eastAsia="Lucida Sans" w:hAnsi="Lucida Sans" w:hint="default"/>
        <w:w w:val="93"/>
        <w:sz w:val="12"/>
        <w:szCs w:val="12"/>
      </w:rPr>
    </w:lvl>
    <w:lvl w:ilvl="1" w:tplc="FCF4A82E">
      <w:start w:val="1"/>
      <w:numFmt w:val="bullet"/>
      <w:lvlText w:val="•"/>
      <w:lvlJc w:val="left"/>
      <w:pPr>
        <w:ind w:left="1224" w:hanging="264"/>
      </w:pPr>
      <w:rPr>
        <w:rFonts w:hint="default"/>
      </w:rPr>
    </w:lvl>
    <w:lvl w:ilvl="2" w:tplc="55ECC984">
      <w:start w:val="1"/>
      <w:numFmt w:val="bullet"/>
      <w:lvlText w:val="•"/>
      <w:lvlJc w:val="left"/>
      <w:pPr>
        <w:ind w:left="2068" w:hanging="264"/>
      </w:pPr>
      <w:rPr>
        <w:rFonts w:hint="default"/>
      </w:rPr>
    </w:lvl>
    <w:lvl w:ilvl="3" w:tplc="62AE31D4">
      <w:start w:val="1"/>
      <w:numFmt w:val="bullet"/>
      <w:lvlText w:val="•"/>
      <w:lvlJc w:val="left"/>
      <w:pPr>
        <w:ind w:left="2912" w:hanging="264"/>
      </w:pPr>
      <w:rPr>
        <w:rFonts w:hint="default"/>
      </w:rPr>
    </w:lvl>
    <w:lvl w:ilvl="4" w:tplc="E7DEB40C">
      <w:start w:val="1"/>
      <w:numFmt w:val="bullet"/>
      <w:lvlText w:val="•"/>
      <w:lvlJc w:val="left"/>
      <w:pPr>
        <w:ind w:left="3756" w:hanging="264"/>
      </w:pPr>
      <w:rPr>
        <w:rFonts w:hint="default"/>
      </w:rPr>
    </w:lvl>
    <w:lvl w:ilvl="5" w:tplc="AC0011EC">
      <w:start w:val="1"/>
      <w:numFmt w:val="bullet"/>
      <w:lvlText w:val="•"/>
      <w:lvlJc w:val="left"/>
      <w:pPr>
        <w:ind w:left="4600" w:hanging="264"/>
      </w:pPr>
      <w:rPr>
        <w:rFonts w:hint="default"/>
      </w:rPr>
    </w:lvl>
    <w:lvl w:ilvl="6" w:tplc="DD72F54C">
      <w:start w:val="1"/>
      <w:numFmt w:val="bullet"/>
      <w:lvlText w:val="•"/>
      <w:lvlJc w:val="left"/>
      <w:pPr>
        <w:ind w:left="5444" w:hanging="264"/>
      </w:pPr>
      <w:rPr>
        <w:rFonts w:hint="default"/>
      </w:rPr>
    </w:lvl>
    <w:lvl w:ilvl="7" w:tplc="14C06ED6">
      <w:start w:val="1"/>
      <w:numFmt w:val="bullet"/>
      <w:lvlText w:val="•"/>
      <w:lvlJc w:val="left"/>
      <w:pPr>
        <w:ind w:left="6288" w:hanging="264"/>
      </w:pPr>
      <w:rPr>
        <w:rFonts w:hint="default"/>
      </w:rPr>
    </w:lvl>
    <w:lvl w:ilvl="8" w:tplc="A04ACDD2">
      <w:start w:val="1"/>
      <w:numFmt w:val="bullet"/>
      <w:lvlText w:val="•"/>
      <w:lvlJc w:val="left"/>
      <w:pPr>
        <w:ind w:left="7132" w:hanging="264"/>
      </w:pPr>
      <w:rPr>
        <w:rFonts w:hint="default"/>
      </w:rPr>
    </w:lvl>
  </w:abstractNum>
  <w:abstractNum w:abstractNumId="8" w15:restartNumberingAfterBreak="0">
    <w:nsid w:val="12173C78"/>
    <w:multiLevelType w:val="hybridMultilevel"/>
    <w:tmpl w:val="EFBCA1E6"/>
    <w:lvl w:ilvl="0" w:tplc="9B00E226">
      <w:start w:val="1"/>
      <w:numFmt w:val="bullet"/>
      <w:lvlText w:val="-"/>
      <w:lvlJc w:val="left"/>
      <w:pPr>
        <w:ind w:left="762" w:hanging="351"/>
      </w:pPr>
      <w:rPr>
        <w:rFonts w:ascii="Times New Roman" w:eastAsia="Times New Roman" w:hAnsi="Times New Roman" w:hint="default"/>
        <w:w w:val="101"/>
        <w:sz w:val="23"/>
        <w:szCs w:val="23"/>
      </w:rPr>
    </w:lvl>
    <w:lvl w:ilvl="1" w:tplc="4B521D6A">
      <w:start w:val="1"/>
      <w:numFmt w:val="bullet"/>
      <w:lvlText w:val="•"/>
      <w:lvlJc w:val="left"/>
      <w:pPr>
        <w:ind w:left="1305" w:hanging="351"/>
      </w:pPr>
      <w:rPr>
        <w:rFonts w:hint="default"/>
      </w:rPr>
    </w:lvl>
    <w:lvl w:ilvl="2" w:tplc="B94C0938">
      <w:start w:val="1"/>
      <w:numFmt w:val="bullet"/>
      <w:lvlText w:val="•"/>
      <w:lvlJc w:val="left"/>
      <w:pPr>
        <w:ind w:left="1849" w:hanging="351"/>
      </w:pPr>
      <w:rPr>
        <w:rFonts w:hint="default"/>
      </w:rPr>
    </w:lvl>
    <w:lvl w:ilvl="3" w:tplc="EF147DE8">
      <w:start w:val="1"/>
      <w:numFmt w:val="bullet"/>
      <w:lvlText w:val="•"/>
      <w:lvlJc w:val="left"/>
      <w:pPr>
        <w:ind w:left="2392" w:hanging="351"/>
      </w:pPr>
      <w:rPr>
        <w:rFonts w:hint="default"/>
      </w:rPr>
    </w:lvl>
    <w:lvl w:ilvl="4" w:tplc="B9D81B8C">
      <w:start w:val="1"/>
      <w:numFmt w:val="bullet"/>
      <w:lvlText w:val="•"/>
      <w:lvlJc w:val="left"/>
      <w:pPr>
        <w:ind w:left="2936" w:hanging="351"/>
      </w:pPr>
      <w:rPr>
        <w:rFonts w:hint="default"/>
      </w:rPr>
    </w:lvl>
    <w:lvl w:ilvl="5" w:tplc="3404E918">
      <w:start w:val="1"/>
      <w:numFmt w:val="bullet"/>
      <w:lvlText w:val="•"/>
      <w:lvlJc w:val="left"/>
      <w:pPr>
        <w:ind w:left="3479" w:hanging="351"/>
      </w:pPr>
      <w:rPr>
        <w:rFonts w:hint="default"/>
      </w:rPr>
    </w:lvl>
    <w:lvl w:ilvl="6" w:tplc="DB828618">
      <w:start w:val="1"/>
      <w:numFmt w:val="bullet"/>
      <w:lvlText w:val="•"/>
      <w:lvlJc w:val="left"/>
      <w:pPr>
        <w:ind w:left="4023" w:hanging="351"/>
      </w:pPr>
      <w:rPr>
        <w:rFonts w:hint="default"/>
      </w:rPr>
    </w:lvl>
    <w:lvl w:ilvl="7" w:tplc="AD72681C">
      <w:start w:val="1"/>
      <w:numFmt w:val="bullet"/>
      <w:lvlText w:val="•"/>
      <w:lvlJc w:val="left"/>
      <w:pPr>
        <w:ind w:left="4566" w:hanging="351"/>
      </w:pPr>
      <w:rPr>
        <w:rFonts w:hint="default"/>
      </w:rPr>
    </w:lvl>
    <w:lvl w:ilvl="8" w:tplc="566E41FE">
      <w:start w:val="1"/>
      <w:numFmt w:val="bullet"/>
      <w:lvlText w:val="•"/>
      <w:lvlJc w:val="left"/>
      <w:pPr>
        <w:ind w:left="5110" w:hanging="351"/>
      </w:pPr>
      <w:rPr>
        <w:rFonts w:hint="default"/>
      </w:rPr>
    </w:lvl>
  </w:abstractNum>
  <w:abstractNum w:abstractNumId="9" w15:restartNumberingAfterBreak="0">
    <w:nsid w:val="14BC338D"/>
    <w:multiLevelType w:val="hybridMultilevel"/>
    <w:tmpl w:val="DDFC8BA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0" w15:restartNumberingAfterBreak="0">
    <w:nsid w:val="165270CB"/>
    <w:multiLevelType w:val="multilevel"/>
    <w:tmpl w:val="0C0A001D"/>
    <w:styleLink w:val="Estilo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585B9B"/>
    <w:multiLevelType w:val="hybridMultilevel"/>
    <w:tmpl w:val="416094F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15:restartNumberingAfterBreak="0">
    <w:nsid w:val="1E08473D"/>
    <w:multiLevelType w:val="hybridMultilevel"/>
    <w:tmpl w:val="3368694E"/>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13" w15:restartNumberingAfterBreak="0">
    <w:nsid w:val="29BD0127"/>
    <w:multiLevelType w:val="hybridMultilevel"/>
    <w:tmpl w:val="B3961D24"/>
    <w:lvl w:ilvl="0" w:tplc="280A0017">
      <w:start w:val="1"/>
      <w:numFmt w:val="lowerLetter"/>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14" w15:restartNumberingAfterBreak="0">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DCA5810"/>
    <w:multiLevelType w:val="hybridMultilevel"/>
    <w:tmpl w:val="4458780C"/>
    <w:lvl w:ilvl="0" w:tplc="280A0001">
      <w:start w:val="1"/>
      <w:numFmt w:val="bullet"/>
      <w:lvlText w:val=""/>
      <w:lvlJc w:val="left"/>
      <w:pPr>
        <w:ind w:left="786" w:hanging="360"/>
      </w:pPr>
      <w:rPr>
        <w:rFonts w:ascii="Symbol" w:hAnsi="Symbol" w:hint="default"/>
      </w:rPr>
    </w:lvl>
    <w:lvl w:ilvl="1" w:tplc="280A0003">
      <w:start w:val="1"/>
      <w:numFmt w:val="bullet"/>
      <w:lvlText w:val="o"/>
      <w:lvlJc w:val="left"/>
      <w:pPr>
        <w:ind w:left="1506" w:hanging="360"/>
      </w:pPr>
      <w:rPr>
        <w:rFonts w:ascii="Courier New" w:hAnsi="Courier New" w:cs="Courier New" w:hint="default"/>
      </w:rPr>
    </w:lvl>
    <w:lvl w:ilvl="2" w:tplc="280A0005">
      <w:start w:val="1"/>
      <w:numFmt w:val="bullet"/>
      <w:lvlText w:val=""/>
      <w:lvlJc w:val="left"/>
      <w:pPr>
        <w:ind w:left="2226" w:hanging="360"/>
      </w:pPr>
      <w:rPr>
        <w:rFonts w:ascii="Wingdings" w:hAnsi="Wingdings" w:hint="default"/>
      </w:rPr>
    </w:lvl>
    <w:lvl w:ilvl="3" w:tplc="280A0001">
      <w:start w:val="1"/>
      <w:numFmt w:val="bullet"/>
      <w:lvlText w:val=""/>
      <w:lvlJc w:val="left"/>
      <w:pPr>
        <w:ind w:left="2946" w:hanging="360"/>
      </w:pPr>
      <w:rPr>
        <w:rFonts w:ascii="Symbol" w:hAnsi="Symbol" w:hint="default"/>
      </w:rPr>
    </w:lvl>
    <w:lvl w:ilvl="4" w:tplc="280A0003">
      <w:start w:val="1"/>
      <w:numFmt w:val="bullet"/>
      <w:lvlText w:val="o"/>
      <w:lvlJc w:val="left"/>
      <w:pPr>
        <w:ind w:left="3666" w:hanging="360"/>
      </w:pPr>
      <w:rPr>
        <w:rFonts w:ascii="Courier New" w:hAnsi="Courier New" w:cs="Courier New" w:hint="default"/>
      </w:rPr>
    </w:lvl>
    <w:lvl w:ilvl="5" w:tplc="280A0005">
      <w:start w:val="1"/>
      <w:numFmt w:val="bullet"/>
      <w:lvlText w:val=""/>
      <w:lvlJc w:val="left"/>
      <w:pPr>
        <w:ind w:left="4386" w:hanging="360"/>
      </w:pPr>
      <w:rPr>
        <w:rFonts w:ascii="Wingdings" w:hAnsi="Wingdings" w:hint="default"/>
      </w:rPr>
    </w:lvl>
    <w:lvl w:ilvl="6" w:tplc="280A0001">
      <w:start w:val="1"/>
      <w:numFmt w:val="bullet"/>
      <w:lvlText w:val=""/>
      <w:lvlJc w:val="left"/>
      <w:pPr>
        <w:ind w:left="5106" w:hanging="360"/>
      </w:pPr>
      <w:rPr>
        <w:rFonts w:ascii="Symbol" w:hAnsi="Symbol" w:hint="default"/>
      </w:rPr>
    </w:lvl>
    <w:lvl w:ilvl="7" w:tplc="280A0003">
      <w:start w:val="1"/>
      <w:numFmt w:val="bullet"/>
      <w:lvlText w:val="o"/>
      <w:lvlJc w:val="left"/>
      <w:pPr>
        <w:ind w:left="5826" w:hanging="360"/>
      </w:pPr>
      <w:rPr>
        <w:rFonts w:ascii="Courier New" w:hAnsi="Courier New" w:cs="Courier New" w:hint="default"/>
      </w:rPr>
    </w:lvl>
    <w:lvl w:ilvl="8" w:tplc="280A0005">
      <w:start w:val="1"/>
      <w:numFmt w:val="bullet"/>
      <w:lvlText w:val=""/>
      <w:lvlJc w:val="left"/>
      <w:pPr>
        <w:ind w:left="6546" w:hanging="360"/>
      </w:pPr>
      <w:rPr>
        <w:rFonts w:ascii="Wingdings" w:hAnsi="Wingdings" w:hint="default"/>
      </w:rPr>
    </w:lvl>
  </w:abstractNum>
  <w:abstractNum w:abstractNumId="16" w15:restartNumberingAfterBreak="0">
    <w:nsid w:val="34B40DFF"/>
    <w:multiLevelType w:val="multilevel"/>
    <w:tmpl w:val="D820E81A"/>
    <w:lvl w:ilvl="0">
      <w:start w:val="1"/>
      <w:numFmt w:val="lowerLetter"/>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ascii="Arial" w:hAnsi="Arial" w:cs="Arial" w:hint="default"/>
        <w:b/>
        <w:sz w:val="22"/>
        <w:szCs w:val="22"/>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5275293"/>
    <w:multiLevelType w:val="multilevel"/>
    <w:tmpl w:val="337EEC14"/>
    <w:lvl w:ilvl="0">
      <w:start w:val="1"/>
      <w:numFmt w:val="decimal"/>
      <w:lvlText w:val="%1."/>
      <w:lvlJc w:val="left"/>
      <w:pPr>
        <w:ind w:left="662" w:hanging="360"/>
      </w:pPr>
      <w:rPr>
        <w:rFonts w:ascii="Arial" w:eastAsia="Arial" w:hAnsi="Arial" w:hint="default"/>
        <w:b/>
        <w:bCs/>
        <w:spacing w:val="-1"/>
        <w:sz w:val="28"/>
        <w:szCs w:val="28"/>
      </w:rPr>
    </w:lvl>
    <w:lvl w:ilvl="1">
      <w:start w:val="1"/>
      <w:numFmt w:val="decimal"/>
      <w:lvlText w:val="%1.%2."/>
      <w:lvlJc w:val="left"/>
      <w:pPr>
        <w:ind w:left="1094" w:hanging="432"/>
      </w:pPr>
      <w:rPr>
        <w:rFonts w:ascii="Arial" w:eastAsia="Arial" w:hAnsi="Arial" w:hint="default"/>
        <w:b/>
        <w:bCs/>
        <w:sz w:val="24"/>
        <w:szCs w:val="24"/>
      </w:rPr>
    </w:lvl>
    <w:lvl w:ilvl="2">
      <w:start w:val="1"/>
      <w:numFmt w:val="decimal"/>
      <w:lvlText w:val="%1.%2.%3."/>
      <w:lvlJc w:val="left"/>
      <w:pPr>
        <w:ind w:left="1718" w:hanging="696"/>
      </w:pPr>
      <w:rPr>
        <w:rFonts w:ascii="Arial" w:eastAsia="Arial" w:hAnsi="Arial" w:hint="default"/>
        <w:b/>
        <w:bCs/>
        <w:sz w:val="24"/>
        <w:szCs w:val="24"/>
      </w:rPr>
    </w:lvl>
    <w:lvl w:ilvl="3">
      <w:start w:val="1"/>
      <w:numFmt w:val="bullet"/>
      <w:lvlText w:val=""/>
      <w:lvlJc w:val="left"/>
      <w:pPr>
        <w:ind w:left="2438" w:hanging="360"/>
      </w:pPr>
      <w:rPr>
        <w:rFonts w:ascii="Symbol" w:eastAsia="Symbol" w:hAnsi="Symbol" w:hint="default"/>
        <w:w w:val="184"/>
        <w:sz w:val="22"/>
        <w:szCs w:val="22"/>
      </w:rPr>
    </w:lvl>
    <w:lvl w:ilvl="4">
      <w:start w:val="1"/>
      <w:numFmt w:val="bullet"/>
      <w:lvlText w:val="o"/>
      <w:lvlJc w:val="left"/>
      <w:pPr>
        <w:ind w:left="3503" w:hanging="360"/>
      </w:pPr>
      <w:rPr>
        <w:rFonts w:ascii="Courier New" w:eastAsia="Courier New" w:hAnsi="Courier New" w:hint="default"/>
        <w:sz w:val="22"/>
        <w:szCs w:val="22"/>
      </w:rPr>
    </w:lvl>
    <w:lvl w:ilvl="5">
      <w:start w:val="1"/>
      <w:numFmt w:val="bullet"/>
      <w:lvlText w:val="•"/>
      <w:lvlJc w:val="left"/>
      <w:pPr>
        <w:ind w:left="1718" w:hanging="360"/>
      </w:pPr>
      <w:rPr>
        <w:rFonts w:hint="default"/>
      </w:rPr>
    </w:lvl>
    <w:lvl w:ilvl="6">
      <w:start w:val="1"/>
      <w:numFmt w:val="bullet"/>
      <w:lvlText w:val="•"/>
      <w:lvlJc w:val="left"/>
      <w:pPr>
        <w:ind w:left="2074" w:hanging="360"/>
      </w:pPr>
      <w:rPr>
        <w:rFonts w:hint="default"/>
      </w:rPr>
    </w:lvl>
    <w:lvl w:ilvl="7">
      <w:start w:val="1"/>
      <w:numFmt w:val="bullet"/>
      <w:lvlText w:val="•"/>
      <w:lvlJc w:val="left"/>
      <w:pPr>
        <w:ind w:left="2078" w:hanging="360"/>
      </w:pPr>
      <w:rPr>
        <w:rFonts w:hint="default"/>
      </w:rPr>
    </w:lvl>
    <w:lvl w:ilvl="8">
      <w:start w:val="1"/>
      <w:numFmt w:val="bullet"/>
      <w:lvlText w:val="•"/>
      <w:lvlJc w:val="left"/>
      <w:pPr>
        <w:ind w:left="2096" w:hanging="360"/>
      </w:pPr>
      <w:rPr>
        <w:rFonts w:hint="default"/>
      </w:rPr>
    </w:lvl>
  </w:abstractNum>
  <w:abstractNum w:abstractNumId="18" w15:restartNumberingAfterBreak="0">
    <w:nsid w:val="395352BB"/>
    <w:multiLevelType w:val="hybridMultilevel"/>
    <w:tmpl w:val="291A4B1C"/>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9" w15:restartNumberingAfterBreak="0">
    <w:nsid w:val="3A0B6F2E"/>
    <w:multiLevelType w:val="hybridMultilevel"/>
    <w:tmpl w:val="837A6B6A"/>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0" w15:restartNumberingAfterBreak="0">
    <w:nsid w:val="3B7F3393"/>
    <w:multiLevelType w:val="multilevel"/>
    <w:tmpl w:val="F6B042AA"/>
    <w:styleLink w:val="Estilo2"/>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5BE42EE"/>
    <w:multiLevelType w:val="hybridMultilevel"/>
    <w:tmpl w:val="70026906"/>
    <w:lvl w:ilvl="0" w:tplc="280A0001">
      <w:start w:val="1"/>
      <w:numFmt w:val="bullet"/>
      <w:lvlText w:val=""/>
      <w:lvlJc w:val="left"/>
      <w:pPr>
        <w:ind w:left="1778" w:hanging="360"/>
      </w:pPr>
      <w:rPr>
        <w:rFonts w:ascii="Symbol" w:hAnsi="Symbol" w:hint="default"/>
        <w:w w:val="101"/>
        <w:sz w:val="23"/>
        <w:szCs w:val="23"/>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2" w15:restartNumberingAfterBreak="0">
    <w:nsid w:val="47670C95"/>
    <w:multiLevelType w:val="hybridMultilevel"/>
    <w:tmpl w:val="A038032E"/>
    <w:lvl w:ilvl="0" w:tplc="2B34E422">
      <w:start w:val="1"/>
      <w:numFmt w:val="bullet"/>
      <w:lvlText w:val=""/>
      <w:lvlJc w:val="left"/>
      <w:pPr>
        <w:ind w:left="720" w:hanging="360"/>
      </w:pPr>
      <w:rPr>
        <w:rFonts w:ascii="Symbol" w:hAnsi="Symbol" w:hint="default"/>
      </w:rPr>
    </w:lvl>
    <w:lvl w:ilvl="1" w:tplc="5B9E5884">
      <w:start w:val="1"/>
      <w:numFmt w:val="bullet"/>
      <w:lvlText w:val="-"/>
      <w:lvlJc w:val="left"/>
      <w:pPr>
        <w:ind w:left="1440" w:hanging="360"/>
      </w:pPr>
      <w:rPr>
        <w:rFonts w:ascii="Arial" w:eastAsia="Times New Roman" w:hAnsi="Arial" w:cs="Arial"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3" w15:restartNumberingAfterBreak="0">
    <w:nsid w:val="4EE141BB"/>
    <w:multiLevelType w:val="hybridMultilevel"/>
    <w:tmpl w:val="37A407BC"/>
    <w:lvl w:ilvl="0" w:tplc="280A0001">
      <w:start w:val="1"/>
      <w:numFmt w:val="bullet"/>
      <w:lvlText w:val=""/>
      <w:lvlJc w:val="left"/>
      <w:pPr>
        <w:ind w:left="1789"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52AA1BB9"/>
    <w:multiLevelType w:val="hybridMultilevel"/>
    <w:tmpl w:val="A1DCF8A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5" w15:restartNumberingAfterBreak="0">
    <w:nsid w:val="560A7C6B"/>
    <w:multiLevelType w:val="multilevel"/>
    <w:tmpl w:val="BEF2F22A"/>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8726436"/>
    <w:multiLevelType w:val="hybridMultilevel"/>
    <w:tmpl w:val="960E1538"/>
    <w:lvl w:ilvl="0" w:tplc="4ABED1B4">
      <w:start w:val="1"/>
      <w:numFmt w:val="bullet"/>
      <w:lvlText w:val="➢"/>
      <w:lvlJc w:val="left"/>
      <w:pPr>
        <w:ind w:left="380" w:hanging="264"/>
      </w:pPr>
      <w:rPr>
        <w:rFonts w:ascii="Lucida Sans" w:eastAsia="Lucida Sans" w:hAnsi="Lucida Sans" w:hint="default"/>
        <w:w w:val="92"/>
        <w:sz w:val="13"/>
        <w:szCs w:val="13"/>
      </w:rPr>
    </w:lvl>
    <w:lvl w:ilvl="1" w:tplc="9258B3EA">
      <w:start w:val="1"/>
      <w:numFmt w:val="bullet"/>
      <w:lvlText w:val="•"/>
      <w:lvlJc w:val="left"/>
      <w:pPr>
        <w:ind w:left="1224" w:hanging="264"/>
      </w:pPr>
      <w:rPr>
        <w:rFonts w:hint="default"/>
      </w:rPr>
    </w:lvl>
    <w:lvl w:ilvl="2" w:tplc="A05EB696">
      <w:start w:val="1"/>
      <w:numFmt w:val="bullet"/>
      <w:lvlText w:val="•"/>
      <w:lvlJc w:val="left"/>
      <w:pPr>
        <w:ind w:left="2068" w:hanging="264"/>
      </w:pPr>
      <w:rPr>
        <w:rFonts w:hint="default"/>
      </w:rPr>
    </w:lvl>
    <w:lvl w:ilvl="3" w:tplc="332808BE">
      <w:start w:val="1"/>
      <w:numFmt w:val="bullet"/>
      <w:lvlText w:val="•"/>
      <w:lvlJc w:val="left"/>
      <w:pPr>
        <w:ind w:left="2912" w:hanging="264"/>
      </w:pPr>
      <w:rPr>
        <w:rFonts w:hint="default"/>
      </w:rPr>
    </w:lvl>
    <w:lvl w:ilvl="4" w:tplc="E32E0AE2">
      <w:start w:val="1"/>
      <w:numFmt w:val="bullet"/>
      <w:lvlText w:val="•"/>
      <w:lvlJc w:val="left"/>
      <w:pPr>
        <w:ind w:left="3756" w:hanging="264"/>
      </w:pPr>
      <w:rPr>
        <w:rFonts w:hint="default"/>
      </w:rPr>
    </w:lvl>
    <w:lvl w:ilvl="5" w:tplc="C5889D06">
      <w:start w:val="1"/>
      <w:numFmt w:val="bullet"/>
      <w:lvlText w:val="•"/>
      <w:lvlJc w:val="left"/>
      <w:pPr>
        <w:ind w:left="4600" w:hanging="264"/>
      </w:pPr>
      <w:rPr>
        <w:rFonts w:hint="default"/>
      </w:rPr>
    </w:lvl>
    <w:lvl w:ilvl="6" w:tplc="78D06258">
      <w:start w:val="1"/>
      <w:numFmt w:val="bullet"/>
      <w:lvlText w:val="•"/>
      <w:lvlJc w:val="left"/>
      <w:pPr>
        <w:ind w:left="5444" w:hanging="264"/>
      </w:pPr>
      <w:rPr>
        <w:rFonts w:hint="default"/>
      </w:rPr>
    </w:lvl>
    <w:lvl w:ilvl="7" w:tplc="5986E214">
      <w:start w:val="1"/>
      <w:numFmt w:val="bullet"/>
      <w:lvlText w:val="•"/>
      <w:lvlJc w:val="left"/>
      <w:pPr>
        <w:ind w:left="6288" w:hanging="264"/>
      </w:pPr>
      <w:rPr>
        <w:rFonts w:hint="default"/>
      </w:rPr>
    </w:lvl>
    <w:lvl w:ilvl="8" w:tplc="C0864F86">
      <w:start w:val="1"/>
      <w:numFmt w:val="bullet"/>
      <w:lvlText w:val="•"/>
      <w:lvlJc w:val="left"/>
      <w:pPr>
        <w:ind w:left="7132" w:hanging="264"/>
      </w:pPr>
      <w:rPr>
        <w:rFonts w:hint="default"/>
      </w:rPr>
    </w:lvl>
  </w:abstractNum>
  <w:abstractNum w:abstractNumId="27" w15:restartNumberingAfterBreak="0">
    <w:nsid w:val="5ED31870"/>
    <w:multiLevelType w:val="hybridMultilevel"/>
    <w:tmpl w:val="89445562"/>
    <w:lvl w:ilvl="0" w:tplc="280A0001">
      <w:start w:val="1"/>
      <w:numFmt w:val="bullet"/>
      <w:lvlText w:val=""/>
      <w:lvlJc w:val="left"/>
      <w:pPr>
        <w:ind w:left="2061" w:hanging="360"/>
      </w:pPr>
      <w:rPr>
        <w:rFonts w:ascii="Symbol" w:hAnsi="Symbol" w:hint="default"/>
      </w:rPr>
    </w:lvl>
    <w:lvl w:ilvl="1" w:tplc="280A0003" w:tentative="1">
      <w:start w:val="1"/>
      <w:numFmt w:val="bullet"/>
      <w:lvlText w:val="o"/>
      <w:lvlJc w:val="left"/>
      <w:pPr>
        <w:ind w:left="2781" w:hanging="360"/>
      </w:pPr>
      <w:rPr>
        <w:rFonts w:ascii="Courier New" w:hAnsi="Courier New" w:cs="Courier New" w:hint="default"/>
      </w:rPr>
    </w:lvl>
    <w:lvl w:ilvl="2" w:tplc="280A0005" w:tentative="1">
      <w:start w:val="1"/>
      <w:numFmt w:val="bullet"/>
      <w:lvlText w:val=""/>
      <w:lvlJc w:val="left"/>
      <w:pPr>
        <w:ind w:left="3501" w:hanging="360"/>
      </w:pPr>
      <w:rPr>
        <w:rFonts w:ascii="Wingdings" w:hAnsi="Wingdings" w:hint="default"/>
      </w:rPr>
    </w:lvl>
    <w:lvl w:ilvl="3" w:tplc="280A0001" w:tentative="1">
      <w:start w:val="1"/>
      <w:numFmt w:val="bullet"/>
      <w:lvlText w:val=""/>
      <w:lvlJc w:val="left"/>
      <w:pPr>
        <w:ind w:left="4221" w:hanging="360"/>
      </w:pPr>
      <w:rPr>
        <w:rFonts w:ascii="Symbol" w:hAnsi="Symbol" w:hint="default"/>
      </w:rPr>
    </w:lvl>
    <w:lvl w:ilvl="4" w:tplc="280A0003" w:tentative="1">
      <w:start w:val="1"/>
      <w:numFmt w:val="bullet"/>
      <w:lvlText w:val="o"/>
      <w:lvlJc w:val="left"/>
      <w:pPr>
        <w:ind w:left="4941" w:hanging="360"/>
      </w:pPr>
      <w:rPr>
        <w:rFonts w:ascii="Courier New" w:hAnsi="Courier New" w:cs="Courier New" w:hint="default"/>
      </w:rPr>
    </w:lvl>
    <w:lvl w:ilvl="5" w:tplc="280A0005" w:tentative="1">
      <w:start w:val="1"/>
      <w:numFmt w:val="bullet"/>
      <w:lvlText w:val=""/>
      <w:lvlJc w:val="left"/>
      <w:pPr>
        <w:ind w:left="5661" w:hanging="360"/>
      </w:pPr>
      <w:rPr>
        <w:rFonts w:ascii="Wingdings" w:hAnsi="Wingdings" w:hint="default"/>
      </w:rPr>
    </w:lvl>
    <w:lvl w:ilvl="6" w:tplc="280A0001" w:tentative="1">
      <w:start w:val="1"/>
      <w:numFmt w:val="bullet"/>
      <w:lvlText w:val=""/>
      <w:lvlJc w:val="left"/>
      <w:pPr>
        <w:ind w:left="6381" w:hanging="360"/>
      </w:pPr>
      <w:rPr>
        <w:rFonts w:ascii="Symbol" w:hAnsi="Symbol" w:hint="default"/>
      </w:rPr>
    </w:lvl>
    <w:lvl w:ilvl="7" w:tplc="280A0003" w:tentative="1">
      <w:start w:val="1"/>
      <w:numFmt w:val="bullet"/>
      <w:lvlText w:val="o"/>
      <w:lvlJc w:val="left"/>
      <w:pPr>
        <w:ind w:left="7101" w:hanging="360"/>
      </w:pPr>
      <w:rPr>
        <w:rFonts w:ascii="Courier New" w:hAnsi="Courier New" w:cs="Courier New" w:hint="default"/>
      </w:rPr>
    </w:lvl>
    <w:lvl w:ilvl="8" w:tplc="280A0005" w:tentative="1">
      <w:start w:val="1"/>
      <w:numFmt w:val="bullet"/>
      <w:lvlText w:val=""/>
      <w:lvlJc w:val="left"/>
      <w:pPr>
        <w:ind w:left="7821" w:hanging="360"/>
      </w:pPr>
      <w:rPr>
        <w:rFonts w:ascii="Wingdings" w:hAnsi="Wingdings" w:hint="default"/>
      </w:rPr>
    </w:lvl>
  </w:abstractNum>
  <w:abstractNum w:abstractNumId="28" w15:restartNumberingAfterBreak="0">
    <w:nsid w:val="6C8621CE"/>
    <w:multiLevelType w:val="hybridMultilevel"/>
    <w:tmpl w:val="02DCFFDE"/>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9" w15:restartNumberingAfterBreak="0">
    <w:nsid w:val="72BD0179"/>
    <w:multiLevelType w:val="hybridMultilevel"/>
    <w:tmpl w:val="5DFE302E"/>
    <w:lvl w:ilvl="0" w:tplc="8806F106">
      <w:start w:val="1"/>
      <w:numFmt w:val="bullet"/>
      <w:lvlText w:val="–"/>
      <w:lvlJc w:val="left"/>
      <w:pPr>
        <w:ind w:left="1353" w:hanging="360"/>
      </w:pPr>
      <w:rPr>
        <w:rFonts w:ascii="Corbel" w:hAnsi="Corbel" w:hint="default"/>
      </w:rPr>
    </w:lvl>
    <w:lvl w:ilvl="1" w:tplc="280A0003">
      <w:start w:val="1"/>
      <w:numFmt w:val="bullet"/>
      <w:lvlText w:val="o"/>
      <w:lvlJc w:val="left"/>
      <w:pPr>
        <w:ind w:left="2073" w:hanging="360"/>
      </w:pPr>
      <w:rPr>
        <w:rFonts w:ascii="Courier New" w:hAnsi="Courier New" w:cs="Courier New" w:hint="default"/>
      </w:rPr>
    </w:lvl>
    <w:lvl w:ilvl="2" w:tplc="280A0005">
      <w:start w:val="1"/>
      <w:numFmt w:val="bullet"/>
      <w:lvlText w:val=""/>
      <w:lvlJc w:val="left"/>
      <w:pPr>
        <w:ind w:left="2793" w:hanging="360"/>
      </w:pPr>
      <w:rPr>
        <w:rFonts w:ascii="Wingdings" w:hAnsi="Wingdings" w:hint="default"/>
      </w:rPr>
    </w:lvl>
    <w:lvl w:ilvl="3" w:tplc="280A0001">
      <w:start w:val="1"/>
      <w:numFmt w:val="bullet"/>
      <w:lvlText w:val=""/>
      <w:lvlJc w:val="left"/>
      <w:pPr>
        <w:ind w:left="3513" w:hanging="360"/>
      </w:pPr>
      <w:rPr>
        <w:rFonts w:ascii="Symbol" w:hAnsi="Symbol" w:hint="default"/>
      </w:rPr>
    </w:lvl>
    <w:lvl w:ilvl="4" w:tplc="280A0003">
      <w:start w:val="1"/>
      <w:numFmt w:val="bullet"/>
      <w:lvlText w:val="o"/>
      <w:lvlJc w:val="left"/>
      <w:pPr>
        <w:ind w:left="4233" w:hanging="360"/>
      </w:pPr>
      <w:rPr>
        <w:rFonts w:ascii="Courier New" w:hAnsi="Courier New" w:cs="Courier New" w:hint="default"/>
      </w:rPr>
    </w:lvl>
    <w:lvl w:ilvl="5" w:tplc="280A0005">
      <w:start w:val="1"/>
      <w:numFmt w:val="bullet"/>
      <w:lvlText w:val=""/>
      <w:lvlJc w:val="left"/>
      <w:pPr>
        <w:ind w:left="4953" w:hanging="360"/>
      </w:pPr>
      <w:rPr>
        <w:rFonts w:ascii="Wingdings" w:hAnsi="Wingdings" w:hint="default"/>
      </w:rPr>
    </w:lvl>
    <w:lvl w:ilvl="6" w:tplc="280A0001">
      <w:start w:val="1"/>
      <w:numFmt w:val="bullet"/>
      <w:lvlText w:val=""/>
      <w:lvlJc w:val="left"/>
      <w:pPr>
        <w:ind w:left="5673" w:hanging="360"/>
      </w:pPr>
      <w:rPr>
        <w:rFonts w:ascii="Symbol" w:hAnsi="Symbol" w:hint="default"/>
      </w:rPr>
    </w:lvl>
    <w:lvl w:ilvl="7" w:tplc="280A0003">
      <w:start w:val="1"/>
      <w:numFmt w:val="bullet"/>
      <w:lvlText w:val="o"/>
      <w:lvlJc w:val="left"/>
      <w:pPr>
        <w:ind w:left="6393" w:hanging="360"/>
      </w:pPr>
      <w:rPr>
        <w:rFonts w:ascii="Courier New" w:hAnsi="Courier New" w:cs="Courier New" w:hint="default"/>
      </w:rPr>
    </w:lvl>
    <w:lvl w:ilvl="8" w:tplc="280A0005">
      <w:start w:val="1"/>
      <w:numFmt w:val="bullet"/>
      <w:lvlText w:val=""/>
      <w:lvlJc w:val="left"/>
      <w:pPr>
        <w:ind w:left="7113" w:hanging="360"/>
      </w:pPr>
      <w:rPr>
        <w:rFonts w:ascii="Wingdings" w:hAnsi="Wingdings" w:hint="default"/>
      </w:rPr>
    </w:lvl>
  </w:abstractNum>
  <w:abstractNum w:abstractNumId="30" w15:restartNumberingAfterBreak="0">
    <w:nsid w:val="74EB2B9B"/>
    <w:multiLevelType w:val="hybridMultilevel"/>
    <w:tmpl w:val="26502B7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74A18DE"/>
    <w:multiLevelType w:val="hybridMultilevel"/>
    <w:tmpl w:val="7B388D94"/>
    <w:lvl w:ilvl="0" w:tplc="9B00E226">
      <w:start w:val="1"/>
      <w:numFmt w:val="bullet"/>
      <w:lvlText w:val="-"/>
      <w:lvlJc w:val="left"/>
      <w:pPr>
        <w:ind w:left="720" w:hanging="360"/>
      </w:pPr>
      <w:rPr>
        <w:rFonts w:ascii="Times New Roman" w:eastAsia="Times New Roman" w:hAnsi="Times New Roman" w:hint="default"/>
        <w:w w:val="101"/>
        <w:sz w:val="23"/>
        <w:szCs w:val="23"/>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8576BE9"/>
    <w:multiLevelType w:val="hybridMultilevel"/>
    <w:tmpl w:val="24923A3A"/>
    <w:lvl w:ilvl="0" w:tplc="5B9E5884">
      <w:start w:val="1"/>
      <w:numFmt w:val="bullet"/>
      <w:lvlText w:val="-"/>
      <w:lvlJc w:val="left"/>
      <w:pPr>
        <w:ind w:left="1494" w:hanging="360"/>
      </w:pPr>
      <w:rPr>
        <w:rFonts w:ascii="Arial" w:eastAsia="Times New Roman" w:hAnsi="Arial" w:cs="Arial" w:hint="default"/>
      </w:rPr>
    </w:lvl>
    <w:lvl w:ilvl="1" w:tplc="280A0003">
      <w:start w:val="1"/>
      <w:numFmt w:val="bullet"/>
      <w:lvlText w:val="o"/>
      <w:lvlJc w:val="left"/>
      <w:pPr>
        <w:ind w:left="2214" w:hanging="360"/>
      </w:pPr>
      <w:rPr>
        <w:rFonts w:ascii="Courier New" w:hAnsi="Courier New" w:cs="Courier New" w:hint="default"/>
      </w:rPr>
    </w:lvl>
    <w:lvl w:ilvl="2" w:tplc="280A0005">
      <w:start w:val="1"/>
      <w:numFmt w:val="bullet"/>
      <w:lvlText w:val=""/>
      <w:lvlJc w:val="left"/>
      <w:pPr>
        <w:ind w:left="2934" w:hanging="360"/>
      </w:pPr>
      <w:rPr>
        <w:rFonts w:ascii="Wingdings" w:hAnsi="Wingdings" w:hint="default"/>
      </w:rPr>
    </w:lvl>
    <w:lvl w:ilvl="3" w:tplc="280A0001">
      <w:start w:val="1"/>
      <w:numFmt w:val="bullet"/>
      <w:lvlText w:val=""/>
      <w:lvlJc w:val="left"/>
      <w:pPr>
        <w:ind w:left="3654" w:hanging="360"/>
      </w:pPr>
      <w:rPr>
        <w:rFonts w:ascii="Symbol" w:hAnsi="Symbol" w:hint="default"/>
      </w:rPr>
    </w:lvl>
    <w:lvl w:ilvl="4" w:tplc="280A0003">
      <w:start w:val="1"/>
      <w:numFmt w:val="bullet"/>
      <w:lvlText w:val="o"/>
      <w:lvlJc w:val="left"/>
      <w:pPr>
        <w:ind w:left="4374" w:hanging="360"/>
      </w:pPr>
      <w:rPr>
        <w:rFonts w:ascii="Courier New" w:hAnsi="Courier New" w:cs="Courier New" w:hint="default"/>
      </w:rPr>
    </w:lvl>
    <w:lvl w:ilvl="5" w:tplc="280A0005">
      <w:start w:val="1"/>
      <w:numFmt w:val="bullet"/>
      <w:lvlText w:val=""/>
      <w:lvlJc w:val="left"/>
      <w:pPr>
        <w:ind w:left="5094" w:hanging="360"/>
      </w:pPr>
      <w:rPr>
        <w:rFonts w:ascii="Wingdings" w:hAnsi="Wingdings" w:hint="default"/>
      </w:rPr>
    </w:lvl>
    <w:lvl w:ilvl="6" w:tplc="280A0001">
      <w:start w:val="1"/>
      <w:numFmt w:val="bullet"/>
      <w:lvlText w:val=""/>
      <w:lvlJc w:val="left"/>
      <w:pPr>
        <w:ind w:left="5814" w:hanging="360"/>
      </w:pPr>
      <w:rPr>
        <w:rFonts w:ascii="Symbol" w:hAnsi="Symbol" w:hint="default"/>
      </w:rPr>
    </w:lvl>
    <w:lvl w:ilvl="7" w:tplc="280A0003">
      <w:start w:val="1"/>
      <w:numFmt w:val="bullet"/>
      <w:lvlText w:val="o"/>
      <w:lvlJc w:val="left"/>
      <w:pPr>
        <w:ind w:left="6534" w:hanging="360"/>
      </w:pPr>
      <w:rPr>
        <w:rFonts w:ascii="Courier New" w:hAnsi="Courier New" w:cs="Courier New" w:hint="default"/>
      </w:rPr>
    </w:lvl>
    <w:lvl w:ilvl="8" w:tplc="280A0005">
      <w:start w:val="1"/>
      <w:numFmt w:val="bullet"/>
      <w:lvlText w:val=""/>
      <w:lvlJc w:val="left"/>
      <w:pPr>
        <w:ind w:left="7254" w:hanging="360"/>
      </w:pPr>
      <w:rPr>
        <w:rFonts w:ascii="Wingdings" w:hAnsi="Wingdings" w:hint="default"/>
      </w:rPr>
    </w:lvl>
  </w:abstractNum>
  <w:abstractNum w:abstractNumId="33" w15:restartNumberingAfterBreak="0">
    <w:nsid w:val="789A0D67"/>
    <w:multiLevelType w:val="multilevel"/>
    <w:tmpl w:val="AE60099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10"/>
  </w:num>
  <w:num w:numId="3">
    <w:abstractNumId w:val="4"/>
  </w:num>
  <w:num w:numId="4">
    <w:abstractNumId w:val="20"/>
  </w:num>
  <w:num w:numId="5">
    <w:abstractNumId w:val="1"/>
  </w:num>
  <w:num w:numId="6">
    <w:abstractNumId w:val="25"/>
  </w:num>
  <w:num w:numId="7">
    <w:abstractNumId w:val="9"/>
  </w:num>
  <w:num w:numId="8">
    <w:abstractNumId w:val="14"/>
  </w:num>
  <w:num w:numId="9">
    <w:abstractNumId w:val="0"/>
  </w:num>
  <w:num w:numId="10">
    <w:abstractNumId w:val="11"/>
  </w:num>
  <w:num w:numId="11">
    <w:abstractNumId w:val="33"/>
  </w:num>
  <w:num w:numId="12">
    <w:abstractNumId w:val="12"/>
  </w:num>
  <w:num w:numId="13">
    <w:abstractNumId w:val="23"/>
  </w:num>
  <w:num w:numId="14">
    <w:abstractNumId w:val="3"/>
  </w:num>
  <w:num w:numId="15">
    <w:abstractNumId w:val="18"/>
  </w:num>
  <w:num w:numId="16">
    <w:abstractNumId w:val="17"/>
  </w:num>
  <w:num w:numId="17">
    <w:abstractNumId w:val="2"/>
  </w:num>
  <w:num w:numId="18">
    <w:abstractNumId w:val="19"/>
  </w:num>
  <w:num w:numId="19">
    <w:abstractNumId w:val="24"/>
  </w:num>
  <w:num w:numId="20">
    <w:abstractNumId w:val="30"/>
  </w:num>
  <w:num w:numId="21">
    <w:abstractNumId w:val="7"/>
  </w:num>
  <w:num w:numId="22">
    <w:abstractNumId w:val="26"/>
  </w:num>
  <w:num w:numId="23">
    <w:abstractNumId w:val="8"/>
  </w:num>
  <w:num w:numId="24">
    <w:abstractNumId w:val="6"/>
  </w:num>
  <w:num w:numId="25">
    <w:abstractNumId w:val="31"/>
  </w:num>
  <w:num w:numId="26">
    <w:abstractNumId w:val="2"/>
  </w:num>
  <w:num w:numId="27">
    <w:abstractNumId w:val="21"/>
  </w:num>
  <w:num w:numId="28">
    <w:abstractNumId w:val="16"/>
  </w:num>
  <w:num w:numId="29">
    <w:abstractNumId w:val="27"/>
  </w:num>
  <w:num w:numId="30">
    <w:abstractNumId w:val="13"/>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32"/>
  </w:num>
  <w:num w:numId="36">
    <w:abstractNumId w:val="28"/>
  </w:num>
  <w:num w:numId="37">
    <w:abstractNumId w:val="15"/>
  </w:num>
  <w:num w:numId="38">
    <w:abstractNumId w:val="22"/>
  </w:num>
  <w:num w:numId="3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eddy Alessandro García García">
    <w15:presenceInfo w15:providerId="None" w15:userId="Freddy Alessandro García Garcí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08"/>
  <w:hyphenationZone w:val="425"/>
  <w:drawingGridHorizontalSpacing w:val="100"/>
  <w:displayHorizontalDrawingGridEvery w:val="2"/>
  <w:displayVertic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990"/>
    <w:rsid w:val="0000137A"/>
    <w:rsid w:val="00032BB0"/>
    <w:rsid w:val="00034C56"/>
    <w:rsid w:val="0004205F"/>
    <w:rsid w:val="000442D1"/>
    <w:rsid w:val="00044B92"/>
    <w:rsid w:val="00051AAF"/>
    <w:rsid w:val="0007269E"/>
    <w:rsid w:val="00091C2D"/>
    <w:rsid w:val="00094E90"/>
    <w:rsid w:val="000A55F0"/>
    <w:rsid w:val="000B22E8"/>
    <w:rsid w:val="000B7DCA"/>
    <w:rsid w:val="000D3F44"/>
    <w:rsid w:val="000F0022"/>
    <w:rsid w:val="001410A5"/>
    <w:rsid w:val="001421A2"/>
    <w:rsid w:val="00152419"/>
    <w:rsid w:val="00162990"/>
    <w:rsid w:val="00163901"/>
    <w:rsid w:val="0018163B"/>
    <w:rsid w:val="00194E49"/>
    <w:rsid w:val="001B3BFD"/>
    <w:rsid w:val="001F042A"/>
    <w:rsid w:val="0020048B"/>
    <w:rsid w:val="00221CAF"/>
    <w:rsid w:val="00226E94"/>
    <w:rsid w:val="00235492"/>
    <w:rsid w:val="00242A05"/>
    <w:rsid w:val="00250E0C"/>
    <w:rsid w:val="002614CB"/>
    <w:rsid w:val="00271E6A"/>
    <w:rsid w:val="002A38C0"/>
    <w:rsid w:val="002A7A9E"/>
    <w:rsid w:val="002C3EE4"/>
    <w:rsid w:val="002D4BB4"/>
    <w:rsid w:val="00340FA9"/>
    <w:rsid w:val="00364DD9"/>
    <w:rsid w:val="00375D11"/>
    <w:rsid w:val="00380C79"/>
    <w:rsid w:val="003956F3"/>
    <w:rsid w:val="003B7978"/>
    <w:rsid w:val="003D147E"/>
    <w:rsid w:val="003F7769"/>
    <w:rsid w:val="00400F33"/>
    <w:rsid w:val="00411DDF"/>
    <w:rsid w:val="00416386"/>
    <w:rsid w:val="00417BB3"/>
    <w:rsid w:val="00441FBD"/>
    <w:rsid w:val="00444BD7"/>
    <w:rsid w:val="004652EE"/>
    <w:rsid w:val="004A5B4F"/>
    <w:rsid w:val="004B6528"/>
    <w:rsid w:val="004C2C02"/>
    <w:rsid w:val="004D7C56"/>
    <w:rsid w:val="004F2240"/>
    <w:rsid w:val="0051018E"/>
    <w:rsid w:val="005301C6"/>
    <w:rsid w:val="00536381"/>
    <w:rsid w:val="00561083"/>
    <w:rsid w:val="005A694E"/>
    <w:rsid w:val="005B1F80"/>
    <w:rsid w:val="005D53FF"/>
    <w:rsid w:val="00610A41"/>
    <w:rsid w:val="00616215"/>
    <w:rsid w:val="0062324B"/>
    <w:rsid w:val="00624A8C"/>
    <w:rsid w:val="006258B0"/>
    <w:rsid w:val="00673839"/>
    <w:rsid w:val="00675C00"/>
    <w:rsid w:val="006C643E"/>
    <w:rsid w:val="006D7F14"/>
    <w:rsid w:val="006E0D6A"/>
    <w:rsid w:val="006F03BF"/>
    <w:rsid w:val="006F1C01"/>
    <w:rsid w:val="006F714A"/>
    <w:rsid w:val="00740AAC"/>
    <w:rsid w:val="0074535A"/>
    <w:rsid w:val="00775EF6"/>
    <w:rsid w:val="0078678C"/>
    <w:rsid w:val="007A51D1"/>
    <w:rsid w:val="007B5766"/>
    <w:rsid w:val="007D1951"/>
    <w:rsid w:val="007E5E7B"/>
    <w:rsid w:val="007F13AC"/>
    <w:rsid w:val="008011BC"/>
    <w:rsid w:val="008025A1"/>
    <w:rsid w:val="00807CD9"/>
    <w:rsid w:val="00810AB6"/>
    <w:rsid w:val="00812787"/>
    <w:rsid w:val="00826C98"/>
    <w:rsid w:val="00847F49"/>
    <w:rsid w:val="0087129B"/>
    <w:rsid w:val="008967C4"/>
    <w:rsid w:val="008B0E8F"/>
    <w:rsid w:val="008E640E"/>
    <w:rsid w:val="008E7D97"/>
    <w:rsid w:val="008F58E8"/>
    <w:rsid w:val="0090189B"/>
    <w:rsid w:val="00912CE9"/>
    <w:rsid w:val="00913D3C"/>
    <w:rsid w:val="009143D4"/>
    <w:rsid w:val="00917071"/>
    <w:rsid w:val="00924504"/>
    <w:rsid w:val="009255BD"/>
    <w:rsid w:val="009438D8"/>
    <w:rsid w:val="00956A5A"/>
    <w:rsid w:val="00960126"/>
    <w:rsid w:val="009611E0"/>
    <w:rsid w:val="00965913"/>
    <w:rsid w:val="00975FCE"/>
    <w:rsid w:val="00986DC2"/>
    <w:rsid w:val="00996CF5"/>
    <w:rsid w:val="009D35CE"/>
    <w:rsid w:val="009D40B2"/>
    <w:rsid w:val="00A06077"/>
    <w:rsid w:val="00A14D17"/>
    <w:rsid w:val="00A20F0A"/>
    <w:rsid w:val="00A746F7"/>
    <w:rsid w:val="00A75067"/>
    <w:rsid w:val="00A77617"/>
    <w:rsid w:val="00A8157B"/>
    <w:rsid w:val="00AA5360"/>
    <w:rsid w:val="00AE29AC"/>
    <w:rsid w:val="00AE3066"/>
    <w:rsid w:val="00AF1FA3"/>
    <w:rsid w:val="00AF3E55"/>
    <w:rsid w:val="00AF5F76"/>
    <w:rsid w:val="00B1296B"/>
    <w:rsid w:val="00B21F9A"/>
    <w:rsid w:val="00B35B32"/>
    <w:rsid w:val="00B404BC"/>
    <w:rsid w:val="00B52965"/>
    <w:rsid w:val="00B71C32"/>
    <w:rsid w:val="00B77622"/>
    <w:rsid w:val="00B82A59"/>
    <w:rsid w:val="00B90150"/>
    <w:rsid w:val="00BA466C"/>
    <w:rsid w:val="00BB55E4"/>
    <w:rsid w:val="00BC4E63"/>
    <w:rsid w:val="00BC5690"/>
    <w:rsid w:val="00BD10B0"/>
    <w:rsid w:val="00BF20EC"/>
    <w:rsid w:val="00BF3F99"/>
    <w:rsid w:val="00C03805"/>
    <w:rsid w:val="00C07324"/>
    <w:rsid w:val="00C123E5"/>
    <w:rsid w:val="00C25A6F"/>
    <w:rsid w:val="00C27A7A"/>
    <w:rsid w:val="00C4482F"/>
    <w:rsid w:val="00CC5E4D"/>
    <w:rsid w:val="00CD5D82"/>
    <w:rsid w:val="00CD6C49"/>
    <w:rsid w:val="00D0031B"/>
    <w:rsid w:val="00D31612"/>
    <w:rsid w:val="00D46F26"/>
    <w:rsid w:val="00D51DA9"/>
    <w:rsid w:val="00D57EB8"/>
    <w:rsid w:val="00D76E36"/>
    <w:rsid w:val="00DD2980"/>
    <w:rsid w:val="00DD72A6"/>
    <w:rsid w:val="00DE7983"/>
    <w:rsid w:val="00DF31E0"/>
    <w:rsid w:val="00DF7BC3"/>
    <w:rsid w:val="00E446AC"/>
    <w:rsid w:val="00E70FD6"/>
    <w:rsid w:val="00E96B5D"/>
    <w:rsid w:val="00E96C06"/>
    <w:rsid w:val="00EB476A"/>
    <w:rsid w:val="00EC2EC2"/>
    <w:rsid w:val="00EC6ABA"/>
    <w:rsid w:val="00ED6590"/>
    <w:rsid w:val="00ED7F26"/>
    <w:rsid w:val="00EE384D"/>
    <w:rsid w:val="00EE6C5A"/>
    <w:rsid w:val="00EF0BA1"/>
    <w:rsid w:val="00EF530C"/>
    <w:rsid w:val="00F00B3D"/>
    <w:rsid w:val="00F01563"/>
    <w:rsid w:val="00F168D2"/>
    <w:rsid w:val="00F2707B"/>
    <w:rsid w:val="00F6419E"/>
    <w:rsid w:val="00F658F5"/>
    <w:rsid w:val="00F74596"/>
    <w:rsid w:val="00F84CA9"/>
    <w:rsid w:val="00F858FC"/>
    <w:rsid w:val="00FA1B23"/>
    <w:rsid w:val="00FD79A8"/>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95CED1D1-3ADB-4CA2-B6A0-37212BA2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D17"/>
    <w:pPr>
      <w:spacing w:after="60" w:line="360" w:lineRule="auto"/>
      <w:jc w:val="both"/>
    </w:pPr>
    <w:rPr>
      <w:rFonts w:ascii="Arial" w:hAnsi="Arial"/>
    </w:rPr>
  </w:style>
  <w:style w:type="paragraph" w:styleId="Ttulo1">
    <w:name w:val="heading 1"/>
    <w:basedOn w:val="Normal"/>
    <w:next w:val="Normal"/>
    <w:link w:val="Ttulo1Car"/>
    <w:uiPriority w:val="1"/>
    <w:qFormat/>
    <w:rsid w:val="0062324B"/>
    <w:pPr>
      <w:keepNext/>
      <w:keepLines/>
      <w:numPr>
        <w:numId w:val="1"/>
      </w:numPr>
      <w:spacing w:after="120"/>
      <w:outlineLvl w:val="0"/>
    </w:pPr>
    <w:rPr>
      <w:rFonts w:eastAsiaTheme="majorEastAsia" w:cstheme="majorBidi"/>
      <w:b/>
      <w:bCs/>
      <w:sz w:val="28"/>
      <w:szCs w:val="28"/>
    </w:rPr>
  </w:style>
  <w:style w:type="paragraph" w:styleId="Ttulo2">
    <w:name w:val="heading 2"/>
    <w:basedOn w:val="Normal"/>
    <w:next w:val="Normal"/>
    <w:link w:val="Ttulo2Car"/>
    <w:uiPriority w:val="1"/>
    <w:unhideWhenUsed/>
    <w:qFormat/>
    <w:rsid w:val="0062324B"/>
    <w:pPr>
      <w:keepNext/>
      <w:keepLines/>
      <w:numPr>
        <w:ilvl w:val="1"/>
        <w:numId w:val="1"/>
      </w:numPr>
      <w:spacing w:after="120"/>
      <w:ind w:left="567" w:hanging="567"/>
      <w:outlineLvl w:val="1"/>
    </w:pPr>
    <w:rPr>
      <w:rFonts w:eastAsiaTheme="majorEastAsia" w:cstheme="majorBidi"/>
      <w:b/>
      <w:bCs/>
      <w:sz w:val="24"/>
      <w:szCs w:val="26"/>
    </w:rPr>
  </w:style>
  <w:style w:type="paragraph" w:styleId="Ttulo3">
    <w:name w:val="heading 3"/>
    <w:basedOn w:val="Normal"/>
    <w:next w:val="Normal"/>
    <w:link w:val="Ttulo3Car"/>
    <w:uiPriority w:val="1"/>
    <w:unhideWhenUsed/>
    <w:qFormat/>
    <w:rsid w:val="000D3F44"/>
    <w:pPr>
      <w:keepNext/>
      <w:keepLines/>
      <w:numPr>
        <w:ilvl w:val="2"/>
        <w:numId w:val="1"/>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D3F44"/>
    <w:pPr>
      <w:keepNext/>
      <w:keepLines/>
      <w:numPr>
        <w:ilvl w:val="3"/>
        <w:numId w:val="1"/>
      </w:numPr>
      <w:spacing w:after="120"/>
      <w:outlineLvl w:val="3"/>
    </w:pPr>
    <w:rPr>
      <w:rFonts w:eastAsiaTheme="majorEastAsia" w:cstheme="majorBidi"/>
      <w:b/>
      <w:bCs/>
      <w:iCs/>
    </w:rPr>
  </w:style>
  <w:style w:type="paragraph" w:styleId="Ttulo5">
    <w:name w:val="heading 5"/>
    <w:basedOn w:val="Normal"/>
    <w:next w:val="Normal"/>
    <w:link w:val="Ttulo5Car"/>
    <w:unhideWhenUsed/>
    <w:qFormat/>
    <w:rsid w:val="00DE798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DE79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nhideWhenUsed/>
    <w:qFormat/>
    <w:rsid w:val="00DE79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nhideWhenUsed/>
    <w:qFormat/>
    <w:rsid w:val="00DE798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nhideWhenUsed/>
    <w:qFormat/>
    <w:rsid w:val="00DE79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B404BC"/>
    <w:pPr>
      <w:jc w:val="center"/>
    </w:pPr>
    <w:rPr>
      <w:rFonts w:eastAsia="Calibri" w:cs="Times New Roman"/>
      <w:b/>
      <w:sz w:val="24"/>
      <w:szCs w:val="24"/>
      <w:lang w:val="es-ES" w:eastAsia="es-ES"/>
    </w:rPr>
  </w:style>
  <w:style w:type="character" w:customStyle="1" w:styleId="PuestoCar">
    <w:name w:val="Puesto Car"/>
    <w:basedOn w:val="Fuentedeprrafopredeter"/>
    <w:link w:val="Puesto"/>
    <w:rsid w:val="00B404BC"/>
    <w:rPr>
      <w:rFonts w:ascii="Arial" w:eastAsia="Calibri" w:hAnsi="Arial" w:cs="Times New Roman"/>
      <w:b/>
      <w:sz w:val="24"/>
      <w:szCs w:val="24"/>
      <w:lang w:val="es-ES" w:eastAsia="es-ES"/>
    </w:rPr>
  </w:style>
  <w:style w:type="table" w:styleId="Tablaconcuadrcula">
    <w:name w:val="Table Grid"/>
    <w:basedOn w:val="Tablanormal"/>
    <w:uiPriority w:val="39"/>
    <w:rsid w:val="00162990"/>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162990"/>
    <w:pPr>
      <w:tabs>
        <w:tab w:val="center" w:pos="4419"/>
        <w:tab w:val="right" w:pos="8838"/>
      </w:tabs>
      <w:spacing w:after="0"/>
    </w:pPr>
  </w:style>
  <w:style w:type="character" w:customStyle="1" w:styleId="EncabezadoCar">
    <w:name w:val="Encabezado Car"/>
    <w:basedOn w:val="Fuentedeprrafopredeter"/>
    <w:link w:val="Encabezado"/>
    <w:uiPriority w:val="99"/>
    <w:rsid w:val="00162990"/>
    <w:rPr>
      <w:rFonts w:ascii="Arial" w:hAnsi="Arial"/>
      <w:sz w:val="20"/>
    </w:rPr>
  </w:style>
  <w:style w:type="paragraph" w:styleId="Piedepgina">
    <w:name w:val="footer"/>
    <w:basedOn w:val="Normal"/>
    <w:link w:val="PiedepginaCar"/>
    <w:uiPriority w:val="99"/>
    <w:unhideWhenUsed/>
    <w:rsid w:val="00162990"/>
    <w:pPr>
      <w:tabs>
        <w:tab w:val="center" w:pos="4419"/>
        <w:tab w:val="right" w:pos="8838"/>
      </w:tabs>
      <w:spacing w:after="0"/>
    </w:pPr>
  </w:style>
  <w:style w:type="character" w:customStyle="1" w:styleId="PiedepginaCar">
    <w:name w:val="Pie de página Car"/>
    <w:basedOn w:val="Fuentedeprrafopredeter"/>
    <w:link w:val="Piedepgina"/>
    <w:uiPriority w:val="99"/>
    <w:rsid w:val="00162990"/>
    <w:rPr>
      <w:rFonts w:ascii="Arial" w:hAnsi="Arial"/>
      <w:sz w:val="20"/>
    </w:rPr>
  </w:style>
  <w:style w:type="paragraph" w:styleId="Textodeglobo">
    <w:name w:val="Balloon Text"/>
    <w:basedOn w:val="Normal"/>
    <w:link w:val="TextodegloboCar"/>
    <w:uiPriority w:val="99"/>
    <w:semiHidden/>
    <w:unhideWhenUsed/>
    <w:rsid w:val="0016299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990"/>
    <w:rPr>
      <w:rFonts w:ascii="Tahoma" w:hAnsi="Tahoma" w:cs="Tahoma"/>
      <w:sz w:val="16"/>
      <w:szCs w:val="16"/>
    </w:rPr>
  </w:style>
  <w:style w:type="character" w:customStyle="1" w:styleId="Ttulo1Car">
    <w:name w:val="Título 1 Car"/>
    <w:basedOn w:val="Fuentedeprrafopredeter"/>
    <w:link w:val="Ttulo1"/>
    <w:uiPriority w:val="9"/>
    <w:rsid w:val="0062324B"/>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62324B"/>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D3F44"/>
    <w:rPr>
      <w:rFonts w:ascii="Arial" w:eastAsiaTheme="majorEastAsia" w:hAnsi="Arial" w:cstheme="majorBidi"/>
      <w:b/>
      <w:bCs/>
      <w:sz w:val="20"/>
    </w:rPr>
  </w:style>
  <w:style w:type="character" w:customStyle="1" w:styleId="Ttulo4Car">
    <w:name w:val="Título 4 Car"/>
    <w:basedOn w:val="Fuentedeprrafopredeter"/>
    <w:link w:val="Ttulo4"/>
    <w:uiPriority w:val="9"/>
    <w:rsid w:val="000D3F44"/>
    <w:rPr>
      <w:rFonts w:ascii="Arial" w:eastAsiaTheme="majorEastAsia" w:hAnsi="Arial" w:cstheme="majorBidi"/>
      <w:b/>
      <w:bCs/>
      <w:iCs/>
      <w:sz w:val="20"/>
    </w:rPr>
  </w:style>
  <w:style w:type="character" w:customStyle="1" w:styleId="Ttulo5Car">
    <w:name w:val="Título 5 Car"/>
    <w:basedOn w:val="Fuentedeprrafopredeter"/>
    <w:link w:val="Ttulo5"/>
    <w:uiPriority w:val="9"/>
    <w:semiHidden/>
    <w:rsid w:val="00DE7983"/>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E7983"/>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E7983"/>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E798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E7983"/>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DE7983"/>
    <w:pPr>
      <w:numPr>
        <w:numId w:val="2"/>
      </w:numPr>
    </w:pPr>
  </w:style>
  <w:style w:type="paragraph" w:styleId="Prrafodelista">
    <w:name w:val="List Paragraph"/>
    <w:basedOn w:val="Normal"/>
    <w:link w:val="PrrafodelistaCar"/>
    <w:uiPriority w:val="34"/>
    <w:qFormat/>
    <w:rsid w:val="00340FA9"/>
    <w:pPr>
      <w:spacing w:after="0"/>
      <w:ind w:left="720"/>
      <w:contextualSpacing/>
    </w:pPr>
    <w:rPr>
      <w:rFonts w:ascii="Times New Roman" w:eastAsia="SimSun" w:hAnsi="Times New Roman" w:cs="Times New Roman"/>
      <w:sz w:val="24"/>
      <w:szCs w:val="24"/>
      <w:lang w:eastAsia="zh-CN"/>
    </w:rPr>
  </w:style>
  <w:style w:type="numbering" w:customStyle="1" w:styleId="Estilo2">
    <w:name w:val="Estilo2"/>
    <w:uiPriority w:val="99"/>
    <w:rsid w:val="008E640E"/>
    <w:pPr>
      <w:numPr>
        <w:numId w:val="4"/>
      </w:numPr>
    </w:pPr>
  </w:style>
  <w:style w:type="character" w:styleId="Hipervnculo">
    <w:name w:val="Hyperlink"/>
    <w:basedOn w:val="Fuentedeprrafopredeter"/>
    <w:uiPriority w:val="99"/>
    <w:unhideWhenUsed/>
    <w:rsid w:val="00BC5690"/>
    <w:rPr>
      <w:color w:val="0000FF" w:themeColor="hyperlink"/>
      <w:u w:val="single"/>
    </w:rPr>
  </w:style>
  <w:style w:type="paragraph" w:styleId="TDC1">
    <w:name w:val="toc 1"/>
    <w:basedOn w:val="Normal"/>
    <w:next w:val="Normal"/>
    <w:autoRedefine/>
    <w:uiPriority w:val="39"/>
    <w:unhideWhenUsed/>
    <w:rsid w:val="00C03805"/>
    <w:pPr>
      <w:spacing w:before="240"/>
    </w:pPr>
    <w:rPr>
      <w:b/>
    </w:rPr>
  </w:style>
  <w:style w:type="paragraph" w:styleId="TDC2">
    <w:name w:val="toc 2"/>
    <w:basedOn w:val="Normal"/>
    <w:next w:val="Normal"/>
    <w:autoRedefine/>
    <w:uiPriority w:val="39"/>
    <w:unhideWhenUsed/>
    <w:rsid w:val="00C03805"/>
    <w:pPr>
      <w:tabs>
        <w:tab w:val="right" w:leader="dot" w:pos="8778"/>
      </w:tabs>
      <w:ind w:left="680" w:hanging="680"/>
    </w:pPr>
  </w:style>
  <w:style w:type="paragraph" w:styleId="TDC3">
    <w:name w:val="toc 3"/>
    <w:basedOn w:val="Normal"/>
    <w:next w:val="Normal"/>
    <w:autoRedefine/>
    <w:uiPriority w:val="39"/>
    <w:unhideWhenUsed/>
    <w:rsid w:val="00EB476A"/>
    <w:pPr>
      <w:tabs>
        <w:tab w:val="right" w:leader="dot" w:pos="8778"/>
      </w:tabs>
      <w:ind w:left="1531" w:hanging="851"/>
    </w:pPr>
    <w:rPr>
      <w:i/>
    </w:rPr>
  </w:style>
  <w:style w:type="paragraph" w:styleId="TDC4">
    <w:name w:val="toc 4"/>
    <w:basedOn w:val="Normal"/>
    <w:next w:val="Normal"/>
    <w:autoRedefine/>
    <w:uiPriority w:val="39"/>
    <w:unhideWhenUsed/>
    <w:rsid w:val="00740AAC"/>
    <w:pPr>
      <w:tabs>
        <w:tab w:val="right" w:leader="dot" w:pos="8778"/>
      </w:tabs>
      <w:ind w:left="2665" w:hanging="1134"/>
    </w:pPr>
    <w:rPr>
      <w:i/>
    </w:rPr>
  </w:style>
  <w:style w:type="paragraph" w:styleId="Descripcin">
    <w:name w:val="caption"/>
    <w:basedOn w:val="Normal"/>
    <w:next w:val="Normal"/>
    <w:uiPriority w:val="35"/>
    <w:unhideWhenUsed/>
    <w:qFormat/>
    <w:rsid w:val="0051018E"/>
    <w:pPr>
      <w:spacing w:before="60"/>
      <w:jc w:val="center"/>
    </w:pPr>
    <w:rPr>
      <w:b/>
      <w:bCs/>
      <w:color w:val="4F81BD" w:themeColor="accent1"/>
      <w:sz w:val="16"/>
      <w:szCs w:val="18"/>
    </w:rPr>
  </w:style>
  <w:style w:type="character" w:customStyle="1" w:styleId="PrrafodelistaCar">
    <w:name w:val="Párrafo de lista Car"/>
    <w:basedOn w:val="Fuentedeprrafopredeter"/>
    <w:link w:val="Prrafodelista"/>
    <w:uiPriority w:val="34"/>
    <w:locked/>
    <w:rsid w:val="007D1951"/>
    <w:rPr>
      <w:rFonts w:ascii="Times New Roman" w:eastAsia="SimSun" w:hAnsi="Times New Roman" w:cs="Times New Roman"/>
      <w:sz w:val="24"/>
      <w:szCs w:val="24"/>
      <w:lang w:eastAsia="zh-CN"/>
    </w:rPr>
  </w:style>
  <w:style w:type="character" w:customStyle="1" w:styleId="hps">
    <w:name w:val="hps"/>
    <w:basedOn w:val="Fuentedeprrafopredeter"/>
    <w:rsid w:val="007D1951"/>
  </w:style>
  <w:style w:type="table" w:customStyle="1" w:styleId="Listaclara-nfasis11">
    <w:name w:val="Lista clara - Énfasis 11"/>
    <w:basedOn w:val="Tablanormal"/>
    <w:uiPriority w:val="61"/>
    <w:rsid w:val="007D195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independiente">
    <w:name w:val="Body Text"/>
    <w:basedOn w:val="Normal"/>
    <w:link w:val="TextoindependienteCar"/>
    <w:uiPriority w:val="1"/>
    <w:qFormat/>
    <w:rsid w:val="007D1951"/>
    <w:pPr>
      <w:widowControl w:val="0"/>
      <w:spacing w:after="0" w:line="240" w:lineRule="auto"/>
      <w:ind w:left="1742"/>
      <w:jc w:val="left"/>
    </w:pPr>
    <w:rPr>
      <w:rFonts w:eastAsia="Arial"/>
      <w:lang w:val="en-US"/>
    </w:rPr>
  </w:style>
  <w:style w:type="character" w:customStyle="1" w:styleId="TextoindependienteCar">
    <w:name w:val="Texto independiente Car"/>
    <w:basedOn w:val="Fuentedeprrafopredeter"/>
    <w:link w:val="Textoindependiente"/>
    <w:rsid w:val="007D1951"/>
    <w:rPr>
      <w:rFonts w:ascii="Arial" w:eastAsia="Arial" w:hAnsi="Arial"/>
      <w:lang w:val="en-US"/>
    </w:rPr>
  </w:style>
  <w:style w:type="table" w:customStyle="1" w:styleId="TableNormal">
    <w:name w:val="Table Normal"/>
    <w:uiPriority w:val="2"/>
    <w:semiHidden/>
    <w:unhideWhenUsed/>
    <w:qFormat/>
    <w:rsid w:val="007D1951"/>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D1951"/>
    <w:pPr>
      <w:widowControl w:val="0"/>
      <w:spacing w:after="0" w:line="240" w:lineRule="auto"/>
      <w:jc w:val="left"/>
    </w:pPr>
    <w:rPr>
      <w:rFonts w:asciiTheme="minorHAnsi" w:hAnsiTheme="minorHAnsi"/>
      <w:lang w:val="en-US"/>
    </w:rPr>
  </w:style>
  <w:style w:type="table" w:styleId="Tabladecuadrcula4-nfasis1">
    <w:name w:val="Grid Table 4 Accent 1"/>
    <w:basedOn w:val="Tablanormal"/>
    <w:uiPriority w:val="49"/>
    <w:rsid w:val="001B3BF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Cuadrculadetablaclara">
    <w:name w:val="Grid Table Light"/>
    <w:basedOn w:val="Tablanormal"/>
    <w:uiPriority w:val="40"/>
    <w:rsid w:val="00BD10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55912">
      <w:bodyDiv w:val="1"/>
      <w:marLeft w:val="0"/>
      <w:marRight w:val="0"/>
      <w:marTop w:val="0"/>
      <w:marBottom w:val="0"/>
      <w:divBdr>
        <w:top w:val="none" w:sz="0" w:space="0" w:color="auto"/>
        <w:left w:val="none" w:sz="0" w:space="0" w:color="auto"/>
        <w:bottom w:val="none" w:sz="0" w:space="0" w:color="auto"/>
        <w:right w:val="none" w:sz="0" w:space="0" w:color="auto"/>
      </w:divBdr>
    </w:div>
    <w:div w:id="75712295">
      <w:bodyDiv w:val="1"/>
      <w:marLeft w:val="0"/>
      <w:marRight w:val="0"/>
      <w:marTop w:val="0"/>
      <w:marBottom w:val="0"/>
      <w:divBdr>
        <w:top w:val="none" w:sz="0" w:space="0" w:color="auto"/>
        <w:left w:val="none" w:sz="0" w:space="0" w:color="auto"/>
        <w:bottom w:val="none" w:sz="0" w:space="0" w:color="auto"/>
        <w:right w:val="none" w:sz="0" w:space="0" w:color="auto"/>
      </w:divBdr>
    </w:div>
    <w:div w:id="169102651">
      <w:bodyDiv w:val="1"/>
      <w:marLeft w:val="0"/>
      <w:marRight w:val="0"/>
      <w:marTop w:val="0"/>
      <w:marBottom w:val="0"/>
      <w:divBdr>
        <w:top w:val="none" w:sz="0" w:space="0" w:color="auto"/>
        <w:left w:val="none" w:sz="0" w:space="0" w:color="auto"/>
        <w:bottom w:val="none" w:sz="0" w:space="0" w:color="auto"/>
        <w:right w:val="none" w:sz="0" w:space="0" w:color="auto"/>
      </w:divBdr>
    </w:div>
    <w:div w:id="204870239">
      <w:bodyDiv w:val="1"/>
      <w:marLeft w:val="0"/>
      <w:marRight w:val="0"/>
      <w:marTop w:val="0"/>
      <w:marBottom w:val="0"/>
      <w:divBdr>
        <w:top w:val="none" w:sz="0" w:space="0" w:color="auto"/>
        <w:left w:val="none" w:sz="0" w:space="0" w:color="auto"/>
        <w:bottom w:val="none" w:sz="0" w:space="0" w:color="auto"/>
        <w:right w:val="none" w:sz="0" w:space="0" w:color="auto"/>
      </w:divBdr>
    </w:div>
    <w:div w:id="239600819">
      <w:bodyDiv w:val="1"/>
      <w:marLeft w:val="0"/>
      <w:marRight w:val="0"/>
      <w:marTop w:val="0"/>
      <w:marBottom w:val="0"/>
      <w:divBdr>
        <w:top w:val="none" w:sz="0" w:space="0" w:color="auto"/>
        <w:left w:val="none" w:sz="0" w:space="0" w:color="auto"/>
        <w:bottom w:val="none" w:sz="0" w:space="0" w:color="auto"/>
        <w:right w:val="none" w:sz="0" w:space="0" w:color="auto"/>
      </w:divBdr>
    </w:div>
    <w:div w:id="242493586">
      <w:bodyDiv w:val="1"/>
      <w:marLeft w:val="0"/>
      <w:marRight w:val="0"/>
      <w:marTop w:val="0"/>
      <w:marBottom w:val="0"/>
      <w:divBdr>
        <w:top w:val="none" w:sz="0" w:space="0" w:color="auto"/>
        <w:left w:val="none" w:sz="0" w:space="0" w:color="auto"/>
        <w:bottom w:val="none" w:sz="0" w:space="0" w:color="auto"/>
        <w:right w:val="none" w:sz="0" w:space="0" w:color="auto"/>
      </w:divBdr>
    </w:div>
    <w:div w:id="364524842">
      <w:bodyDiv w:val="1"/>
      <w:marLeft w:val="0"/>
      <w:marRight w:val="0"/>
      <w:marTop w:val="0"/>
      <w:marBottom w:val="0"/>
      <w:divBdr>
        <w:top w:val="none" w:sz="0" w:space="0" w:color="auto"/>
        <w:left w:val="none" w:sz="0" w:space="0" w:color="auto"/>
        <w:bottom w:val="none" w:sz="0" w:space="0" w:color="auto"/>
        <w:right w:val="none" w:sz="0" w:space="0" w:color="auto"/>
      </w:divBdr>
      <w:divsChild>
        <w:div w:id="1793744763">
          <w:blockQuote w:val="1"/>
          <w:marLeft w:val="600"/>
          <w:marRight w:val="0"/>
          <w:marTop w:val="255"/>
          <w:marBottom w:val="255"/>
          <w:divBdr>
            <w:top w:val="none" w:sz="0" w:space="0" w:color="auto"/>
            <w:left w:val="none" w:sz="0" w:space="0" w:color="auto"/>
            <w:bottom w:val="none" w:sz="0" w:space="0" w:color="auto"/>
            <w:right w:val="none" w:sz="0" w:space="0" w:color="auto"/>
          </w:divBdr>
        </w:div>
      </w:divsChild>
    </w:div>
    <w:div w:id="416902507">
      <w:bodyDiv w:val="1"/>
      <w:marLeft w:val="0"/>
      <w:marRight w:val="0"/>
      <w:marTop w:val="0"/>
      <w:marBottom w:val="0"/>
      <w:divBdr>
        <w:top w:val="none" w:sz="0" w:space="0" w:color="auto"/>
        <w:left w:val="none" w:sz="0" w:space="0" w:color="auto"/>
        <w:bottom w:val="none" w:sz="0" w:space="0" w:color="auto"/>
        <w:right w:val="none" w:sz="0" w:space="0" w:color="auto"/>
      </w:divBdr>
    </w:div>
    <w:div w:id="438843600">
      <w:bodyDiv w:val="1"/>
      <w:marLeft w:val="0"/>
      <w:marRight w:val="0"/>
      <w:marTop w:val="0"/>
      <w:marBottom w:val="0"/>
      <w:divBdr>
        <w:top w:val="none" w:sz="0" w:space="0" w:color="auto"/>
        <w:left w:val="none" w:sz="0" w:space="0" w:color="auto"/>
        <w:bottom w:val="none" w:sz="0" w:space="0" w:color="auto"/>
        <w:right w:val="none" w:sz="0" w:space="0" w:color="auto"/>
      </w:divBdr>
    </w:div>
    <w:div w:id="446506037">
      <w:bodyDiv w:val="1"/>
      <w:marLeft w:val="0"/>
      <w:marRight w:val="0"/>
      <w:marTop w:val="0"/>
      <w:marBottom w:val="0"/>
      <w:divBdr>
        <w:top w:val="none" w:sz="0" w:space="0" w:color="auto"/>
        <w:left w:val="none" w:sz="0" w:space="0" w:color="auto"/>
        <w:bottom w:val="none" w:sz="0" w:space="0" w:color="auto"/>
        <w:right w:val="none" w:sz="0" w:space="0" w:color="auto"/>
      </w:divBdr>
    </w:div>
    <w:div w:id="449669905">
      <w:bodyDiv w:val="1"/>
      <w:marLeft w:val="0"/>
      <w:marRight w:val="0"/>
      <w:marTop w:val="0"/>
      <w:marBottom w:val="0"/>
      <w:divBdr>
        <w:top w:val="none" w:sz="0" w:space="0" w:color="auto"/>
        <w:left w:val="none" w:sz="0" w:space="0" w:color="auto"/>
        <w:bottom w:val="none" w:sz="0" w:space="0" w:color="auto"/>
        <w:right w:val="none" w:sz="0" w:space="0" w:color="auto"/>
      </w:divBdr>
    </w:div>
    <w:div w:id="457528233">
      <w:bodyDiv w:val="1"/>
      <w:marLeft w:val="0"/>
      <w:marRight w:val="0"/>
      <w:marTop w:val="0"/>
      <w:marBottom w:val="0"/>
      <w:divBdr>
        <w:top w:val="none" w:sz="0" w:space="0" w:color="auto"/>
        <w:left w:val="none" w:sz="0" w:space="0" w:color="auto"/>
        <w:bottom w:val="none" w:sz="0" w:space="0" w:color="auto"/>
        <w:right w:val="none" w:sz="0" w:space="0" w:color="auto"/>
      </w:divBdr>
    </w:div>
    <w:div w:id="1009913433">
      <w:bodyDiv w:val="1"/>
      <w:marLeft w:val="0"/>
      <w:marRight w:val="0"/>
      <w:marTop w:val="0"/>
      <w:marBottom w:val="0"/>
      <w:divBdr>
        <w:top w:val="none" w:sz="0" w:space="0" w:color="auto"/>
        <w:left w:val="none" w:sz="0" w:space="0" w:color="auto"/>
        <w:bottom w:val="none" w:sz="0" w:space="0" w:color="auto"/>
        <w:right w:val="none" w:sz="0" w:space="0" w:color="auto"/>
      </w:divBdr>
    </w:div>
    <w:div w:id="1215509761">
      <w:bodyDiv w:val="1"/>
      <w:marLeft w:val="0"/>
      <w:marRight w:val="0"/>
      <w:marTop w:val="0"/>
      <w:marBottom w:val="0"/>
      <w:divBdr>
        <w:top w:val="none" w:sz="0" w:space="0" w:color="auto"/>
        <w:left w:val="none" w:sz="0" w:space="0" w:color="auto"/>
        <w:bottom w:val="none" w:sz="0" w:space="0" w:color="auto"/>
        <w:right w:val="none" w:sz="0" w:space="0" w:color="auto"/>
      </w:divBdr>
    </w:div>
    <w:div w:id="1244725812">
      <w:bodyDiv w:val="1"/>
      <w:marLeft w:val="0"/>
      <w:marRight w:val="0"/>
      <w:marTop w:val="0"/>
      <w:marBottom w:val="0"/>
      <w:divBdr>
        <w:top w:val="none" w:sz="0" w:space="0" w:color="auto"/>
        <w:left w:val="none" w:sz="0" w:space="0" w:color="auto"/>
        <w:bottom w:val="none" w:sz="0" w:space="0" w:color="auto"/>
        <w:right w:val="none" w:sz="0" w:space="0" w:color="auto"/>
      </w:divBdr>
    </w:div>
    <w:div w:id="1398626611">
      <w:bodyDiv w:val="1"/>
      <w:marLeft w:val="0"/>
      <w:marRight w:val="0"/>
      <w:marTop w:val="0"/>
      <w:marBottom w:val="0"/>
      <w:divBdr>
        <w:top w:val="none" w:sz="0" w:space="0" w:color="auto"/>
        <w:left w:val="none" w:sz="0" w:space="0" w:color="auto"/>
        <w:bottom w:val="none" w:sz="0" w:space="0" w:color="auto"/>
        <w:right w:val="none" w:sz="0" w:space="0" w:color="auto"/>
      </w:divBdr>
    </w:div>
    <w:div w:id="1431245070">
      <w:bodyDiv w:val="1"/>
      <w:marLeft w:val="0"/>
      <w:marRight w:val="0"/>
      <w:marTop w:val="0"/>
      <w:marBottom w:val="0"/>
      <w:divBdr>
        <w:top w:val="none" w:sz="0" w:space="0" w:color="auto"/>
        <w:left w:val="none" w:sz="0" w:space="0" w:color="auto"/>
        <w:bottom w:val="none" w:sz="0" w:space="0" w:color="auto"/>
        <w:right w:val="none" w:sz="0" w:space="0" w:color="auto"/>
      </w:divBdr>
    </w:div>
    <w:div w:id="1548490917">
      <w:bodyDiv w:val="1"/>
      <w:marLeft w:val="0"/>
      <w:marRight w:val="0"/>
      <w:marTop w:val="0"/>
      <w:marBottom w:val="0"/>
      <w:divBdr>
        <w:top w:val="none" w:sz="0" w:space="0" w:color="auto"/>
        <w:left w:val="none" w:sz="0" w:space="0" w:color="auto"/>
        <w:bottom w:val="none" w:sz="0" w:space="0" w:color="auto"/>
        <w:right w:val="none" w:sz="0" w:space="0" w:color="auto"/>
      </w:divBdr>
    </w:div>
    <w:div w:id="1589536296">
      <w:bodyDiv w:val="1"/>
      <w:marLeft w:val="0"/>
      <w:marRight w:val="0"/>
      <w:marTop w:val="0"/>
      <w:marBottom w:val="0"/>
      <w:divBdr>
        <w:top w:val="none" w:sz="0" w:space="0" w:color="auto"/>
        <w:left w:val="none" w:sz="0" w:space="0" w:color="auto"/>
        <w:bottom w:val="none" w:sz="0" w:space="0" w:color="auto"/>
        <w:right w:val="none" w:sz="0" w:space="0" w:color="auto"/>
      </w:divBdr>
    </w:div>
    <w:div w:id="1769276137">
      <w:bodyDiv w:val="1"/>
      <w:marLeft w:val="0"/>
      <w:marRight w:val="0"/>
      <w:marTop w:val="0"/>
      <w:marBottom w:val="0"/>
      <w:divBdr>
        <w:top w:val="none" w:sz="0" w:space="0" w:color="auto"/>
        <w:left w:val="none" w:sz="0" w:space="0" w:color="auto"/>
        <w:bottom w:val="none" w:sz="0" w:space="0" w:color="auto"/>
        <w:right w:val="none" w:sz="0" w:space="0" w:color="auto"/>
      </w:divBdr>
    </w:div>
    <w:div w:id="1907496065">
      <w:bodyDiv w:val="1"/>
      <w:marLeft w:val="0"/>
      <w:marRight w:val="0"/>
      <w:marTop w:val="0"/>
      <w:marBottom w:val="0"/>
      <w:divBdr>
        <w:top w:val="none" w:sz="0" w:space="0" w:color="auto"/>
        <w:left w:val="none" w:sz="0" w:space="0" w:color="auto"/>
        <w:bottom w:val="none" w:sz="0" w:space="0" w:color="auto"/>
        <w:right w:val="none" w:sz="0" w:space="0" w:color="auto"/>
      </w:divBdr>
    </w:div>
    <w:div w:id="1912616051">
      <w:bodyDiv w:val="1"/>
      <w:marLeft w:val="0"/>
      <w:marRight w:val="0"/>
      <w:marTop w:val="0"/>
      <w:marBottom w:val="0"/>
      <w:divBdr>
        <w:top w:val="none" w:sz="0" w:space="0" w:color="auto"/>
        <w:left w:val="none" w:sz="0" w:space="0" w:color="auto"/>
        <w:bottom w:val="none" w:sz="0" w:space="0" w:color="auto"/>
        <w:right w:val="none" w:sz="0" w:space="0" w:color="auto"/>
      </w:divBdr>
    </w:div>
    <w:div w:id="1925067086">
      <w:bodyDiv w:val="1"/>
      <w:marLeft w:val="0"/>
      <w:marRight w:val="0"/>
      <w:marTop w:val="0"/>
      <w:marBottom w:val="0"/>
      <w:divBdr>
        <w:top w:val="none" w:sz="0" w:space="0" w:color="auto"/>
        <w:left w:val="none" w:sz="0" w:space="0" w:color="auto"/>
        <w:bottom w:val="none" w:sz="0" w:space="0" w:color="auto"/>
        <w:right w:val="none" w:sz="0" w:space="0" w:color="auto"/>
      </w:divBdr>
    </w:div>
    <w:div w:id="1972661943">
      <w:bodyDiv w:val="1"/>
      <w:marLeft w:val="0"/>
      <w:marRight w:val="0"/>
      <w:marTop w:val="0"/>
      <w:marBottom w:val="0"/>
      <w:divBdr>
        <w:top w:val="none" w:sz="0" w:space="0" w:color="auto"/>
        <w:left w:val="none" w:sz="0" w:space="0" w:color="auto"/>
        <w:bottom w:val="none" w:sz="0" w:space="0" w:color="auto"/>
        <w:right w:val="none" w:sz="0" w:space="0" w:color="auto"/>
      </w:divBdr>
    </w:div>
    <w:div w:id="2045399976">
      <w:bodyDiv w:val="1"/>
      <w:marLeft w:val="0"/>
      <w:marRight w:val="0"/>
      <w:marTop w:val="0"/>
      <w:marBottom w:val="0"/>
      <w:divBdr>
        <w:top w:val="none" w:sz="0" w:space="0" w:color="auto"/>
        <w:left w:val="none" w:sz="0" w:space="0" w:color="auto"/>
        <w:bottom w:val="none" w:sz="0" w:space="0" w:color="auto"/>
        <w:right w:val="none" w:sz="0" w:space="0" w:color="auto"/>
      </w:divBdr>
    </w:div>
    <w:div w:id="2068648518">
      <w:bodyDiv w:val="1"/>
      <w:marLeft w:val="0"/>
      <w:marRight w:val="0"/>
      <w:marTop w:val="0"/>
      <w:marBottom w:val="0"/>
      <w:divBdr>
        <w:top w:val="none" w:sz="0" w:space="0" w:color="auto"/>
        <w:left w:val="none" w:sz="0" w:space="0" w:color="auto"/>
        <w:bottom w:val="none" w:sz="0" w:space="0" w:color="auto"/>
        <w:right w:val="none" w:sz="0" w:space="0" w:color="auto"/>
      </w:divBdr>
    </w:div>
    <w:div w:id="2110270396">
      <w:bodyDiv w:val="1"/>
      <w:marLeft w:val="0"/>
      <w:marRight w:val="0"/>
      <w:marTop w:val="0"/>
      <w:marBottom w:val="0"/>
      <w:divBdr>
        <w:top w:val="none" w:sz="0" w:space="0" w:color="auto"/>
        <w:left w:val="none" w:sz="0" w:space="0" w:color="auto"/>
        <w:bottom w:val="none" w:sz="0" w:space="0" w:color="auto"/>
        <w:right w:val="none" w:sz="0" w:space="0" w:color="auto"/>
      </w:divBdr>
    </w:div>
    <w:div w:id="2110468922">
      <w:bodyDiv w:val="1"/>
      <w:marLeft w:val="0"/>
      <w:marRight w:val="0"/>
      <w:marTop w:val="0"/>
      <w:marBottom w:val="0"/>
      <w:divBdr>
        <w:top w:val="none" w:sz="0" w:space="0" w:color="auto"/>
        <w:left w:val="none" w:sz="0" w:space="0" w:color="auto"/>
        <w:bottom w:val="none" w:sz="0" w:space="0" w:color="auto"/>
        <w:right w:val="none" w:sz="0" w:space="0" w:color="auto"/>
      </w:divBdr>
    </w:div>
    <w:div w:id="214631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es.wikipedia.org/wiki/Sat%C3%A9lite_de_comunicaciones"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es.wikipedia.org/wiki/Trilateraci%C3%B3n"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es.wikipedia.org/wiki/Tierr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F7305-74C8-40F8-AC18-F3D039AD6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45</Pages>
  <Words>6791</Words>
  <Characters>37352</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Bady</dc:creator>
  <cp:keywords/>
  <dc:description/>
  <cp:lastModifiedBy>Freddy Alessandro García García</cp:lastModifiedBy>
  <cp:revision>13</cp:revision>
  <dcterms:created xsi:type="dcterms:W3CDTF">2015-05-22T16:27:00Z</dcterms:created>
  <dcterms:modified xsi:type="dcterms:W3CDTF">2015-07-06T22:52:00Z</dcterms:modified>
</cp:coreProperties>
</file>